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itle"/>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itle"/>
        <w:jc w:val="center"/>
      </w:pPr>
      <w:r w:rsidRPr="009C683C">
        <w:rPr>
          <w:sz w:val="72"/>
        </w:rPr>
        <w:t>Documentation</w:t>
      </w:r>
      <w:r>
        <w:t xml:space="preserve"> </w:t>
      </w:r>
    </w:p>
    <w:p w14:paraId="69C67E93" w14:textId="5EA63967" w:rsidR="009C683C" w:rsidRPr="00E404F8" w:rsidRDefault="009C683C" w:rsidP="009C683C">
      <w:pPr>
        <w:jc w:val="center"/>
      </w:pPr>
      <w:r w:rsidRPr="00E404F8">
        <w:t>Last updated on –</w:t>
      </w:r>
      <w:r w:rsidR="00AE3957">
        <w:t xml:space="preserve"> </w:t>
      </w:r>
      <w:r w:rsidR="00F632AA">
        <w:t>0</w:t>
      </w:r>
      <w:r w:rsidR="00AD410F">
        <w:t>5</w:t>
      </w:r>
      <w:r w:rsidR="00BB5DD2">
        <w:t>/</w:t>
      </w:r>
      <w:r w:rsidR="00AD410F">
        <w:t>16</w:t>
      </w:r>
      <w:r w:rsidR="00F21C31" w:rsidRPr="00E404F8">
        <w:t>/201</w:t>
      </w:r>
      <w:r w:rsidR="00A56276">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TOCHeading"/>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TOCHeading"/>
          </w:pPr>
          <w:r>
            <w:t>Contents</w:t>
          </w:r>
        </w:p>
        <w:p w14:paraId="387AA1DD" w14:textId="100C2BFA" w:rsidR="002109A3" w:rsidRDefault="0049433D" w:rsidP="003429E1">
          <w:pPr>
            <w:pStyle w:val="TOC1"/>
            <w:rPr>
              <w:rFonts w:asciiTheme="minorHAnsi" w:eastAsiaTheme="minorEastAsia" w:hAnsiTheme="minorHAnsi" w:cstheme="minorBidi"/>
              <w:noProof/>
            </w:rPr>
          </w:pPr>
          <w:r>
            <w:fldChar w:fldCharType="begin"/>
          </w:r>
          <w:r>
            <w:instrText xml:space="preserve"> TOC \o "1-1" \h \z \u </w:instrText>
          </w:r>
          <w:r>
            <w:fldChar w:fldCharType="separate"/>
          </w:r>
          <w:hyperlink w:anchor="_Toc444614774" w:history="1">
            <w:r w:rsidR="002109A3" w:rsidRPr="00135BCB">
              <w:rPr>
                <w:rStyle w:val="Hyperlink"/>
                <w:noProof/>
              </w:rPr>
              <w:t>1</w:t>
            </w:r>
            <w:r w:rsidR="002109A3">
              <w:rPr>
                <w:rFonts w:asciiTheme="minorHAnsi" w:eastAsiaTheme="minorEastAsia" w:hAnsiTheme="minorHAnsi" w:cstheme="minorBidi"/>
                <w:noProof/>
              </w:rPr>
              <w:tab/>
            </w:r>
            <w:r w:rsidR="002109A3" w:rsidRPr="00135BCB">
              <w:rPr>
                <w:rStyle w:val="Hyperlink"/>
                <w:noProof/>
              </w:rPr>
              <w:t>Introduction</w:t>
            </w:r>
            <w:r w:rsidR="002109A3">
              <w:rPr>
                <w:noProof/>
                <w:webHidden/>
              </w:rPr>
              <w:tab/>
            </w:r>
            <w:r w:rsidR="002109A3">
              <w:rPr>
                <w:noProof/>
                <w:webHidden/>
              </w:rPr>
              <w:fldChar w:fldCharType="begin"/>
            </w:r>
            <w:r w:rsidR="002109A3">
              <w:rPr>
                <w:noProof/>
                <w:webHidden/>
              </w:rPr>
              <w:instrText xml:space="preserve"> PAGEREF _Toc444614774 \h </w:instrText>
            </w:r>
            <w:r w:rsidR="002109A3">
              <w:rPr>
                <w:noProof/>
                <w:webHidden/>
              </w:rPr>
            </w:r>
            <w:r w:rsidR="002109A3">
              <w:rPr>
                <w:noProof/>
                <w:webHidden/>
              </w:rPr>
              <w:fldChar w:fldCharType="separate"/>
            </w:r>
            <w:r w:rsidR="00284942">
              <w:rPr>
                <w:noProof/>
                <w:webHidden/>
              </w:rPr>
              <w:t>3</w:t>
            </w:r>
            <w:r w:rsidR="002109A3">
              <w:rPr>
                <w:noProof/>
                <w:webHidden/>
              </w:rPr>
              <w:fldChar w:fldCharType="end"/>
            </w:r>
          </w:hyperlink>
        </w:p>
        <w:p w14:paraId="53A06709" w14:textId="56AE2372" w:rsidR="002109A3" w:rsidRDefault="002745C8" w:rsidP="003429E1">
          <w:pPr>
            <w:pStyle w:val="TOC1"/>
            <w:rPr>
              <w:rFonts w:asciiTheme="minorHAnsi" w:eastAsiaTheme="minorEastAsia" w:hAnsiTheme="minorHAnsi" w:cstheme="minorBidi"/>
              <w:noProof/>
            </w:rPr>
          </w:pPr>
          <w:hyperlink w:anchor="_Toc444614775" w:history="1">
            <w:r w:rsidR="002109A3" w:rsidRPr="00135BCB">
              <w:rPr>
                <w:rStyle w:val="Hyperlink"/>
                <w:noProof/>
              </w:rPr>
              <w:t>2</w:t>
            </w:r>
            <w:r w:rsidR="002109A3">
              <w:rPr>
                <w:rFonts w:asciiTheme="minorHAnsi" w:eastAsiaTheme="minorEastAsia" w:hAnsiTheme="minorHAnsi" w:cstheme="minorBidi"/>
                <w:noProof/>
              </w:rPr>
              <w:tab/>
            </w:r>
            <w:r w:rsidR="002109A3" w:rsidRPr="00135BCB">
              <w:rPr>
                <w:rStyle w:val="Hyperlink"/>
                <w:noProof/>
              </w:rPr>
              <w:t>Requirements</w:t>
            </w:r>
            <w:r w:rsidR="002109A3">
              <w:rPr>
                <w:noProof/>
                <w:webHidden/>
              </w:rPr>
              <w:tab/>
            </w:r>
            <w:r w:rsidR="002109A3">
              <w:rPr>
                <w:noProof/>
                <w:webHidden/>
              </w:rPr>
              <w:fldChar w:fldCharType="begin"/>
            </w:r>
            <w:r w:rsidR="002109A3">
              <w:rPr>
                <w:noProof/>
                <w:webHidden/>
              </w:rPr>
              <w:instrText xml:space="preserve"> PAGEREF _Toc444614775 \h </w:instrText>
            </w:r>
            <w:r w:rsidR="002109A3">
              <w:rPr>
                <w:noProof/>
                <w:webHidden/>
              </w:rPr>
            </w:r>
            <w:r w:rsidR="002109A3">
              <w:rPr>
                <w:noProof/>
                <w:webHidden/>
              </w:rPr>
              <w:fldChar w:fldCharType="separate"/>
            </w:r>
            <w:r w:rsidR="00284942">
              <w:rPr>
                <w:noProof/>
                <w:webHidden/>
              </w:rPr>
              <w:t>3</w:t>
            </w:r>
            <w:r w:rsidR="002109A3">
              <w:rPr>
                <w:noProof/>
                <w:webHidden/>
              </w:rPr>
              <w:fldChar w:fldCharType="end"/>
            </w:r>
          </w:hyperlink>
        </w:p>
        <w:p w14:paraId="4B9DB69C" w14:textId="220F3CA4" w:rsidR="002109A3" w:rsidRDefault="002745C8" w:rsidP="003429E1">
          <w:pPr>
            <w:pStyle w:val="TOC1"/>
            <w:rPr>
              <w:rFonts w:asciiTheme="minorHAnsi" w:eastAsiaTheme="minorEastAsia" w:hAnsiTheme="minorHAnsi" w:cstheme="minorBidi"/>
              <w:noProof/>
            </w:rPr>
          </w:pPr>
          <w:hyperlink w:anchor="_Toc444614776" w:history="1">
            <w:r w:rsidR="002109A3" w:rsidRPr="00135BCB">
              <w:rPr>
                <w:rStyle w:val="Hyperlink"/>
                <w:noProof/>
              </w:rPr>
              <w:t>3</w:t>
            </w:r>
            <w:r w:rsidR="002109A3">
              <w:rPr>
                <w:rFonts w:asciiTheme="minorHAnsi" w:eastAsiaTheme="minorEastAsia" w:hAnsiTheme="minorHAnsi" w:cstheme="minorBidi"/>
                <w:noProof/>
              </w:rPr>
              <w:tab/>
            </w:r>
            <w:r w:rsidR="002109A3" w:rsidRPr="00135BCB">
              <w:rPr>
                <w:rStyle w:val="Hyperlink"/>
                <w:noProof/>
              </w:rPr>
              <w:t>Integration</w:t>
            </w:r>
            <w:r w:rsidR="002109A3">
              <w:rPr>
                <w:noProof/>
                <w:webHidden/>
              </w:rPr>
              <w:tab/>
            </w:r>
            <w:r w:rsidR="002109A3">
              <w:rPr>
                <w:noProof/>
                <w:webHidden/>
              </w:rPr>
              <w:fldChar w:fldCharType="begin"/>
            </w:r>
            <w:r w:rsidR="002109A3">
              <w:rPr>
                <w:noProof/>
                <w:webHidden/>
              </w:rPr>
              <w:instrText xml:space="preserve"> PAGEREF _Toc444614776 \h </w:instrText>
            </w:r>
            <w:r w:rsidR="002109A3">
              <w:rPr>
                <w:noProof/>
                <w:webHidden/>
              </w:rPr>
            </w:r>
            <w:r w:rsidR="002109A3">
              <w:rPr>
                <w:noProof/>
                <w:webHidden/>
              </w:rPr>
              <w:fldChar w:fldCharType="separate"/>
            </w:r>
            <w:r w:rsidR="00284942">
              <w:rPr>
                <w:noProof/>
                <w:webHidden/>
              </w:rPr>
              <w:t>4</w:t>
            </w:r>
            <w:r w:rsidR="002109A3">
              <w:rPr>
                <w:noProof/>
                <w:webHidden/>
              </w:rPr>
              <w:fldChar w:fldCharType="end"/>
            </w:r>
          </w:hyperlink>
        </w:p>
        <w:p w14:paraId="7C735F8D" w14:textId="6B44B57C" w:rsidR="002109A3" w:rsidRDefault="002745C8" w:rsidP="003429E1">
          <w:pPr>
            <w:pStyle w:val="TOC1"/>
            <w:rPr>
              <w:rFonts w:asciiTheme="minorHAnsi" w:eastAsiaTheme="minorEastAsia" w:hAnsiTheme="minorHAnsi" w:cstheme="minorBidi"/>
              <w:noProof/>
            </w:rPr>
          </w:pPr>
          <w:hyperlink w:anchor="_Toc444614782" w:history="1">
            <w:r w:rsidR="002109A3" w:rsidRPr="00135BCB">
              <w:rPr>
                <w:rStyle w:val="Hyperlink"/>
                <w:noProof/>
              </w:rPr>
              <w:t>4</w:t>
            </w:r>
            <w:r w:rsidR="002109A3">
              <w:rPr>
                <w:rFonts w:asciiTheme="minorHAnsi" w:eastAsiaTheme="minorEastAsia" w:hAnsiTheme="minorHAnsi" w:cstheme="minorBidi"/>
                <w:noProof/>
              </w:rPr>
              <w:tab/>
            </w:r>
            <w:r w:rsidR="002109A3" w:rsidRPr="00135BCB">
              <w:rPr>
                <w:rStyle w:val="Hyperlink"/>
                <w:noProof/>
              </w:rPr>
              <w:t>Activating the license key</w:t>
            </w:r>
            <w:r w:rsidR="002109A3">
              <w:rPr>
                <w:noProof/>
                <w:webHidden/>
              </w:rPr>
              <w:tab/>
            </w:r>
            <w:r w:rsidR="002109A3">
              <w:rPr>
                <w:noProof/>
                <w:webHidden/>
              </w:rPr>
              <w:fldChar w:fldCharType="begin"/>
            </w:r>
            <w:r w:rsidR="002109A3">
              <w:rPr>
                <w:noProof/>
                <w:webHidden/>
              </w:rPr>
              <w:instrText xml:space="preserve"> PAGEREF _Toc444614782 \h </w:instrText>
            </w:r>
            <w:r w:rsidR="002109A3">
              <w:rPr>
                <w:noProof/>
                <w:webHidden/>
              </w:rPr>
            </w:r>
            <w:r w:rsidR="002109A3">
              <w:rPr>
                <w:noProof/>
                <w:webHidden/>
              </w:rPr>
              <w:fldChar w:fldCharType="separate"/>
            </w:r>
            <w:r w:rsidR="00284942">
              <w:rPr>
                <w:noProof/>
                <w:webHidden/>
              </w:rPr>
              <w:t>5</w:t>
            </w:r>
            <w:r w:rsidR="002109A3">
              <w:rPr>
                <w:noProof/>
                <w:webHidden/>
              </w:rPr>
              <w:fldChar w:fldCharType="end"/>
            </w:r>
          </w:hyperlink>
        </w:p>
        <w:p w14:paraId="71259F1A" w14:textId="482C79B4" w:rsidR="002109A3" w:rsidRDefault="002745C8" w:rsidP="003429E1">
          <w:pPr>
            <w:pStyle w:val="TOC1"/>
            <w:rPr>
              <w:rFonts w:asciiTheme="minorHAnsi" w:eastAsiaTheme="minorEastAsia" w:hAnsiTheme="minorHAnsi" w:cstheme="minorBidi"/>
              <w:noProof/>
            </w:rPr>
          </w:pPr>
          <w:hyperlink w:anchor="_Toc444614783" w:history="1">
            <w:r w:rsidR="002109A3" w:rsidRPr="00135BCB">
              <w:rPr>
                <w:rStyle w:val="Hyperlink"/>
                <w:noProof/>
              </w:rPr>
              <w:t>5</w:t>
            </w:r>
            <w:r w:rsidR="002109A3">
              <w:rPr>
                <w:rFonts w:asciiTheme="minorHAnsi" w:eastAsiaTheme="minorEastAsia" w:hAnsiTheme="minorHAnsi" w:cstheme="minorBidi"/>
                <w:noProof/>
              </w:rPr>
              <w:tab/>
            </w:r>
            <w:r w:rsidR="002109A3" w:rsidRPr="00135BCB">
              <w:rPr>
                <w:rStyle w:val="Hyperlink"/>
                <w:noProof/>
              </w:rPr>
              <w:t>Initialize and create the SDK’s instance</w:t>
            </w:r>
            <w:r w:rsidR="002109A3">
              <w:rPr>
                <w:noProof/>
                <w:webHidden/>
              </w:rPr>
              <w:tab/>
            </w:r>
            <w:r w:rsidR="002109A3">
              <w:rPr>
                <w:noProof/>
                <w:webHidden/>
              </w:rPr>
              <w:fldChar w:fldCharType="begin"/>
            </w:r>
            <w:r w:rsidR="002109A3">
              <w:rPr>
                <w:noProof/>
                <w:webHidden/>
              </w:rPr>
              <w:instrText xml:space="preserve"> PAGEREF _Toc444614783 \h </w:instrText>
            </w:r>
            <w:r w:rsidR="002109A3">
              <w:rPr>
                <w:noProof/>
                <w:webHidden/>
              </w:rPr>
            </w:r>
            <w:r w:rsidR="002109A3">
              <w:rPr>
                <w:noProof/>
                <w:webHidden/>
              </w:rPr>
              <w:fldChar w:fldCharType="separate"/>
            </w:r>
            <w:r w:rsidR="00284942">
              <w:rPr>
                <w:noProof/>
                <w:webHidden/>
              </w:rPr>
              <w:t>6</w:t>
            </w:r>
            <w:r w:rsidR="002109A3">
              <w:rPr>
                <w:noProof/>
                <w:webHidden/>
              </w:rPr>
              <w:fldChar w:fldCharType="end"/>
            </w:r>
          </w:hyperlink>
        </w:p>
        <w:p w14:paraId="4B55A474" w14:textId="16832F0E" w:rsidR="002109A3" w:rsidRDefault="002745C8" w:rsidP="003429E1">
          <w:pPr>
            <w:pStyle w:val="TOC1"/>
            <w:rPr>
              <w:rFonts w:asciiTheme="minorHAnsi" w:eastAsiaTheme="minorEastAsia" w:hAnsiTheme="minorHAnsi" w:cstheme="minorBidi"/>
              <w:noProof/>
            </w:rPr>
          </w:pPr>
          <w:hyperlink w:anchor="_Toc444614784" w:history="1">
            <w:r w:rsidR="002109A3" w:rsidRPr="00135BCB">
              <w:rPr>
                <w:rStyle w:val="Hyperlink"/>
                <w:noProof/>
              </w:rPr>
              <w:t>6</w:t>
            </w:r>
            <w:r w:rsidR="002109A3">
              <w:rPr>
                <w:rFonts w:asciiTheme="minorHAnsi" w:eastAsiaTheme="minorEastAsia" w:hAnsiTheme="minorHAnsi" w:cstheme="minorBidi"/>
                <w:noProof/>
              </w:rPr>
              <w:tab/>
            </w:r>
            <w:r w:rsidR="002109A3" w:rsidRPr="00135BCB">
              <w:rPr>
                <w:rStyle w:val="Hyperlink"/>
                <w:noProof/>
              </w:rPr>
              <w:t>Capturing and cropping a card</w:t>
            </w:r>
            <w:r w:rsidR="002109A3">
              <w:rPr>
                <w:noProof/>
                <w:webHidden/>
              </w:rPr>
              <w:tab/>
            </w:r>
            <w:r w:rsidR="002109A3">
              <w:rPr>
                <w:noProof/>
                <w:webHidden/>
              </w:rPr>
              <w:fldChar w:fldCharType="begin"/>
            </w:r>
            <w:r w:rsidR="002109A3">
              <w:rPr>
                <w:noProof/>
                <w:webHidden/>
              </w:rPr>
              <w:instrText xml:space="preserve"> PAGEREF _Toc444614784 \h </w:instrText>
            </w:r>
            <w:r w:rsidR="002109A3">
              <w:rPr>
                <w:noProof/>
                <w:webHidden/>
              </w:rPr>
            </w:r>
            <w:r w:rsidR="002109A3">
              <w:rPr>
                <w:noProof/>
                <w:webHidden/>
              </w:rPr>
              <w:fldChar w:fldCharType="separate"/>
            </w:r>
            <w:r w:rsidR="00284942">
              <w:rPr>
                <w:noProof/>
                <w:webHidden/>
              </w:rPr>
              <w:t>6</w:t>
            </w:r>
            <w:r w:rsidR="002109A3">
              <w:rPr>
                <w:noProof/>
                <w:webHidden/>
              </w:rPr>
              <w:fldChar w:fldCharType="end"/>
            </w:r>
          </w:hyperlink>
        </w:p>
        <w:p w14:paraId="2F92C14C" w14:textId="427636DF" w:rsidR="002109A3" w:rsidRDefault="002745C8" w:rsidP="003429E1">
          <w:pPr>
            <w:pStyle w:val="TOC1"/>
            <w:rPr>
              <w:rFonts w:asciiTheme="minorHAnsi" w:eastAsiaTheme="minorEastAsia" w:hAnsiTheme="minorHAnsi" w:cstheme="minorBidi"/>
              <w:noProof/>
            </w:rPr>
          </w:pPr>
          <w:hyperlink w:anchor="_Toc444614785" w:history="1">
            <w:r w:rsidR="002109A3" w:rsidRPr="00135BCB">
              <w:rPr>
                <w:rStyle w:val="Hyperlink"/>
                <w:noProof/>
              </w:rPr>
              <w:t>7</w:t>
            </w:r>
            <w:r w:rsidR="002109A3">
              <w:rPr>
                <w:rFonts w:asciiTheme="minorHAnsi" w:eastAsiaTheme="minorEastAsia" w:hAnsiTheme="minorHAnsi" w:cstheme="minorBidi"/>
                <w:noProof/>
              </w:rPr>
              <w:tab/>
            </w:r>
            <w:r w:rsidR="002109A3" w:rsidRPr="00135BCB">
              <w:rPr>
                <w:rStyle w:val="Hyperlink"/>
                <w:noProof/>
              </w:rPr>
              <w:t>Processing a card</w:t>
            </w:r>
            <w:r w:rsidR="002109A3">
              <w:rPr>
                <w:noProof/>
                <w:webHidden/>
              </w:rPr>
              <w:tab/>
            </w:r>
            <w:r w:rsidR="002109A3">
              <w:rPr>
                <w:noProof/>
                <w:webHidden/>
              </w:rPr>
              <w:fldChar w:fldCharType="begin"/>
            </w:r>
            <w:r w:rsidR="002109A3">
              <w:rPr>
                <w:noProof/>
                <w:webHidden/>
              </w:rPr>
              <w:instrText xml:space="preserve"> PAGEREF _Toc444614785 \h </w:instrText>
            </w:r>
            <w:r w:rsidR="002109A3">
              <w:rPr>
                <w:noProof/>
                <w:webHidden/>
              </w:rPr>
            </w:r>
            <w:r w:rsidR="002109A3">
              <w:rPr>
                <w:noProof/>
                <w:webHidden/>
              </w:rPr>
              <w:fldChar w:fldCharType="separate"/>
            </w:r>
            <w:r w:rsidR="00284942">
              <w:rPr>
                <w:noProof/>
                <w:webHidden/>
              </w:rPr>
              <w:t>10</w:t>
            </w:r>
            <w:r w:rsidR="002109A3">
              <w:rPr>
                <w:noProof/>
                <w:webHidden/>
              </w:rPr>
              <w:fldChar w:fldCharType="end"/>
            </w:r>
          </w:hyperlink>
        </w:p>
        <w:p w14:paraId="2C0E3B34" w14:textId="29984413" w:rsidR="002109A3" w:rsidRDefault="002745C8" w:rsidP="003429E1">
          <w:pPr>
            <w:pStyle w:val="TOC1"/>
            <w:rPr>
              <w:rFonts w:asciiTheme="minorHAnsi" w:eastAsiaTheme="minorEastAsia" w:hAnsiTheme="minorHAnsi" w:cstheme="minorBidi"/>
              <w:noProof/>
            </w:rPr>
          </w:pPr>
          <w:hyperlink w:anchor="_Toc444614786" w:history="1">
            <w:r w:rsidR="002109A3" w:rsidRPr="00135BCB">
              <w:rPr>
                <w:rStyle w:val="Hyperlink"/>
                <w:noProof/>
              </w:rPr>
              <w:t>8</w:t>
            </w:r>
            <w:r w:rsidR="002109A3">
              <w:rPr>
                <w:rFonts w:asciiTheme="minorHAnsi" w:eastAsiaTheme="minorEastAsia" w:hAnsiTheme="minorHAnsi" w:cstheme="minorBidi"/>
                <w:noProof/>
              </w:rPr>
              <w:tab/>
            </w:r>
            <w:r w:rsidR="002109A3" w:rsidRPr="00135BCB">
              <w:rPr>
                <w:rStyle w:val="Hyperlink"/>
                <w:noProof/>
              </w:rPr>
              <w:t>Errors handling</w:t>
            </w:r>
            <w:r w:rsidR="002109A3">
              <w:rPr>
                <w:noProof/>
                <w:webHidden/>
              </w:rPr>
              <w:tab/>
            </w:r>
            <w:r w:rsidR="002109A3">
              <w:rPr>
                <w:noProof/>
                <w:webHidden/>
              </w:rPr>
              <w:fldChar w:fldCharType="begin"/>
            </w:r>
            <w:r w:rsidR="002109A3">
              <w:rPr>
                <w:noProof/>
                <w:webHidden/>
              </w:rPr>
              <w:instrText xml:space="preserve"> PAGEREF _Toc444614786 \h </w:instrText>
            </w:r>
            <w:r w:rsidR="002109A3">
              <w:rPr>
                <w:noProof/>
                <w:webHidden/>
              </w:rPr>
            </w:r>
            <w:r w:rsidR="002109A3">
              <w:rPr>
                <w:noProof/>
                <w:webHidden/>
              </w:rPr>
              <w:fldChar w:fldCharType="separate"/>
            </w:r>
            <w:r w:rsidR="00284942">
              <w:rPr>
                <w:noProof/>
                <w:webHidden/>
              </w:rPr>
              <w:t>16</w:t>
            </w:r>
            <w:r w:rsidR="002109A3">
              <w:rPr>
                <w:noProof/>
                <w:webHidden/>
              </w:rPr>
              <w:fldChar w:fldCharType="end"/>
            </w:r>
          </w:hyperlink>
        </w:p>
        <w:p w14:paraId="39021561" w14:textId="64183128" w:rsidR="002109A3" w:rsidRDefault="002745C8" w:rsidP="003429E1">
          <w:pPr>
            <w:pStyle w:val="TOC1"/>
            <w:rPr>
              <w:rFonts w:asciiTheme="minorHAnsi" w:eastAsiaTheme="minorEastAsia" w:hAnsiTheme="minorHAnsi" w:cstheme="minorBidi"/>
              <w:noProof/>
            </w:rPr>
          </w:pPr>
          <w:hyperlink w:anchor="_Toc444614787" w:history="1">
            <w:r w:rsidR="002109A3" w:rsidRPr="00135BCB">
              <w:rPr>
                <w:rStyle w:val="Hyperlink"/>
                <w:noProof/>
              </w:rPr>
              <w:t>9</w:t>
            </w:r>
            <w:r w:rsidR="002109A3">
              <w:rPr>
                <w:rFonts w:asciiTheme="minorHAnsi" w:eastAsiaTheme="minorEastAsia" w:hAnsiTheme="minorHAnsi" w:cstheme="minorBidi"/>
                <w:noProof/>
              </w:rPr>
              <w:tab/>
            </w:r>
            <w:r w:rsidR="002109A3" w:rsidRPr="00135BCB">
              <w:rPr>
                <w:rStyle w:val="Hyperlink"/>
                <w:noProof/>
              </w:rPr>
              <w:t>Error Types</w:t>
            </w:r>
            <w:r w:rsidR="002109A3">
              <w:rPr>
                <w:noProof/>
                <w:webHidden/>
              </w:rPr>
              <w:tab/>
            </w:r>
            <w:r w:rsidR="002109A3">
              <w:rPr>
                <w:noProof/>
                <w:webHidden/>
              </w:rPr>
              <w:fldChar w:fldCharType="begin"/>
            </w:r>
            <w:r w:rsidR="002109A3">
              <w:rPr>
                <w:noProof/>
                <w:webHidden/>
              </w:rPr>
              <w:instrText xml:space="preserve"> PAGEREF _Toc444614787 \h </w:instrText>
            </w:r>
            <w:r w:rsidR="002109A3">
              <w:rPr>
                <w:noProof/>
                <w:webHidden/>
              </w:rPr>
            </w:r>
            <w:r w:rsidR="002109A3">
              <w:rPr>
                <w:noProof/>
                <w:webHidden/>
              </w:rPr>
              <w:fldChar w:fldCharType="separate"/>
            </w:r>
            <w:r w:rsidR="00284942">
              <w:rPr>
                <w:noProof/>
                <w:webHidden/>
              </w:rPr>
              <w:t>16</w:t>
            </w:r>
            <w:r w:rsidR="002109A3">
              <w:rPr>
                <w:noProof/>
                <w:webHidden/>
              </w:rPr>
              <w:fldChar w:fldCharType="end"/>
            </w:r>
          </w:hyperlink>
        </w:p>
        <w:p w14:paraId="1FFAFBC3" w14:textId="53483754" w:rsidR="002109A3" w:rsidRDefault="002745C8" w:rsidP="003429E1">
          <w:pPr>
            <w:pStyle w:val="TOC1"/>
            <w:rPr>
              <w:rFonts w:asciiTheme="minorHAnsi" w:eastAsiaTheme="minorEastAsia" w:hAnsiTheme="minorHAnsi" w:cstheme="minorBidi"/>
              <w:noProof/>
            </w:rPr>
          </w:pPr>
          <w:hyperlink w:anchor="_Toc444614788" w:history="1">
            <w:r w:rsidR="002109A3" w:rsidRPr="00135BCB">
              <w:rPr>
                <w:rStyle w:val="Hyperlink"/>
                <w:noProof/>
              </w:rPr>
              <w:t>10</w:t>
            </w:r>
            <w:r w:rsidR="002109A3">
              <w:rPr>
                <w:rFonts w:asciiTheme="minorHAnsi" w:eastAsiaTheme="minorEastAsia" w:hAnsiTheme="minorHAnsi" w:cstheme="minorBidi"/>
                <w:noProof/>
              </w:rPr>
              <w:tab/>
            </w:r>
            <w:r w:rsidR="002109A3" w:rsidRPr="00135BCB">
              <w:rPr>
                <w:rStyle w:val="Hyperlink"/>
                <w:noProof/>
              </w:rPr>
              <w:t>Change Log</w:t>
            </w:r>
            <w:r w:rsidR="002109A3">
              <w:rPr>
                <w:noProof/>
                <w:webHidden/>
              </w:rPr>
              <w:tab/>
            </w:r>
            <w:r w:rsidR="002109A3">
              <w:rPr>
                <w:noProof/>
                <w:webHidden/>
              </w:rPr>
              <w:fldChar w:fldCharType="begin"/>
            </w:r>
            <w:r w:rsidR="002109A3">
              <w:rPr>
                <w:noProof/>
                <w:webHidden/>
              </w:rPr>
              <w:instrText xml:space="preserve"> PAGEREF _Toc444614788 \h </w:instrText>
            </w:r>
            <w:r w:rsidR="002109A3">
              <w:rPr>
                <w:noProof/>
                <w:webHidden/>
              </w:rPr>
            </w:r>
            <w:r w:rsidR="002109A3">
              <w:rPr>
                <w:noProof/>
                <w:webHidden/>
              </w:rPr>
              <w:fldChar w:fldCharType="separate"/>
            </w:r>
            <w:r w:rsidR="00284942">
              <w:rPr>
                <w:noProof/>
                <w:webHidden/>
              </w:rPr>
              <w:t>17</w:t>
            </w:r>
            <w:r w:rsidR="002109A3">
              <w:rPr>
                <w:noProof/>
                <w:webHidden/>
              </w:rPr>
              <w:fldChar w:fldCharType="end"/>
            </w:r>
          </w:hyperlink>
        </w:p>
        <w:p w14:paraId="3297155F" w14:textId="77777777"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Heading1"/>
        <w:numPr>
          <w:ilvl w:val="0"/>
          <w:numId w:val="8"/>
        </w:numPr>
        <w:spacing w:before="480"/>
        <w:rPr>
          <w:color w:val="auto"/>
        </w:rPr>
      </w:pPr>
      <w:bookmarkStart w:id="0" w:name="_Toc443488854"/>
      <w:bookmarkStart w:id="1" w:name="_Toc443488855"/>
      <w:bookmarkStart w:id="2" w:name="_Toc443488856"/>
      <w:bookmarkStart w:id="3" w:name="_Toc416264313"/>
      <w:bookmarkStart w:id="4" w:name="_Toc444614774"/>
      <w:bookmarkEnd w:id="0"/>
      <w:bookmarkEnd w:id="1"/>
      <w:bookmarkEnd w:id="2"/>
      <w:r w:rsidRPr="001861AC">
        <w:rPr>
          <w:color w:val="auto"/>
        </w:rPr>
        <w:lastRenderedPageBreak/>
        <w:t>Introduction</w:t>
      </w:r>
      <w:bookmarkEnd w:id="3"/>
      <w:bookmarkEnd w:id="4"/>
    </w:p>
    <w:p w14:paraId="0E9C0E62" w14:textId="77777777" w:rsidR="00254020" w:rsidRPr="001861AC" w:rsidRDefault="00254020" w:rsidP="00254020">
      <w:pPr>
        <w:ind w:left="432"/>
      </w:pPr>
    </w:p>
    <w:p w14:paraId="13E06F7D" w14:textId="3A3163E5" w:rsidR="00564B48" w:rsidRPr="003B3DA4" w:rsidRDefault="00564B48" w:rsidP="00564B48">
      <w:r w:rsidRPr="001861AC">
        <w:t xml:space="preserve">The </w:t>
      </w:r>
      <w:r w:rsidR="00752ECC">
        <w:t>AcuantAndroidMobileSDK</w:t>
      </w:r>
      <w:r w:rsidR="00752ECC" w:rsidRPr="001861AC">
        <w:t xml:space="preserve"> </w:t>
      </w:r>
      <w:r>
        <w:t>is</w:t>
      </w:r>
      <w:r w:rsidRPr="003B3DA4">
        <w:t xml:space="preserve">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77777777" w:rsidR="00564B48" w:rsidRPr="003B3DA4" w:rsidRDefault="00564B48" w:rsidP="00564B48">
      <w:pPr>
        <w:numPr>
          <w:ilvl w:val="0"/>
          <w:numId w:val="4"/>
        </w:numPr>
      </w:pPr>
      <w:r w:rsidRPr="003B3DA4">
        <w:t>Process Enhancement: Faster data extraction and process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E0E3E2" w14:textId="77777777" w:rsidR="00564B48" w:rsidRPr="003B3DA4" w:rsidRDefault="00564B48" w:rsidP="00564B48">
      <w:r w:rsidRPr="003B3DA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339316AA" w14:textId="77777777" w:rsidR="00564B48" w:rsidRPr="003B3DA4" w:rsidRDefault="00564B48" w:rsidP="00564B48"/>
    <w:p w14:paraId="2CD94F20" w14:textId="77777777" w:rsidR="00564B48" w:rsidRPr="003B3DA4" w:rsidRDefault="00564B48" w:rsidP="00564B48">
      <w:r w:rsidRPr="003B3DA4">
        <w:t xml:space="preserve">For IDs from Asia, Australia, Europe, South America, Africa – we are support dd-mm-yyyy </w:t>
      </w:r>
      <w:proofErr w:type="gramStart"/>
      <w:r w:rsidRPr="003B3DA4">
        <w:t>date  format</w:t>
      </w:r>
      <w:proofErr w:type="gramEnd"/>
      <w:r w:rsidRPr="003B3DA4">
        <w: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8" w:history="1">
        <w:r w:rsidRPr="003B3DA4">
          <w:rPr>
            <w:rStyle w:val="Hyperlink"/>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9" w:history="1">
        <w:r w:rsidRPr="003B3DA4">
          <w:rPr>
            <w:rStyle w:val="Hyperlink"/>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Heading1"/>
        <w:numPr>
          <w:ilvl w:val="0"/>
          <w:numId w:val="8"/>
        </w:numPr>
        <w:spacing w:before="480"/>
        <w:rPr>
          <w:color w:val="auto"/>
        </w:rPr>
      </w:pPr>
      <w:bookmarkStart w:id="5" w:name="_Toc416264314"/>
      <w:bookmarkStart w:id="6" w:name="_Toc444614775"/>
      <w:r w:rsidRPr="001861AC">
        <w:rPr>
          <w:color w:val="auto"/>
        </w:rPr>
        <w:t>Requirements</w:t>
      </w:r>
      <w:bookmarkEnd w:id="5"/>
      <w:bookmarkEnd w:id="6"/>
    </w:p>
    <w:p w14:paraId="65D8AA9B" w14:textId="77777777" w:rsidR="00254020" w:rsidRPr="001861AC" w:rsidRDefault="00254020" w:rsidP="00254020"/>
    <w:p w14:paraId="4415DD0B" w14:textId="0BF9C7A0" w:rsidR="00254020" w:rsidRPr="001861AC" w:rsidRDefault="00254020" w:rsidP="00254020">
      <w:pPr>
        <w:pStyle w:val="ListParagraph"/>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ListParagraph"/>
        <w:numPr>
          <w:ilvl w:val="0"/>
          <w:numId w:val="9"/>
        </w:numPr>
      </w:pPr>
      <w:r w:rsidRPr="001861AC">
        <w:t>5 MP camera resolution or higher.</w:t>
      </w:r>
    </w:p>
    <w:p w14:paraId="0FBBCCA7" w14:textId="77777777" w:rsidR="00254020" w:rsidRPr="001861AC" w:rsidRDefault="00254020" w:rsidP="00254020">
      <w:pPr>
        <w:pStyle w:val="ListParagraph"/>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ListParagraph"/>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Heading1"/>
        <w:numPr>
          <w:ilvl w:val="0"/>
          <w:numId w:val="8"/>
        </w:numPr>
        <w:spacing w:before="480"/>
        <w:rPr>
          <w:color w:val="auto"/>
        </w:rPr>
      </w:pPr>
      <w:bookmarkStart w:id="7" w:name="_Toc416264315"/>
      <w:bookmarkStart w:id="8" w:name="_Toc444614776"/>
      <w:r w:rsidRPr="001861AC">
        <w:rPr>
          <w:color w:val="auto"/>
        </w:rPr>
        <w:lastRenderedPageBreak/>
        <w:t>Integration</w:t>
      </w:r>
      <w:bookmarkEnd w:id="7"/>
      <w:bookmarkEnd w:id="8"/>
    </w:p>
    <w:p w14:paraId="678F6D92" w14:textId="3636EB0D" w:rsidR="00740B3E" w:rsidRPr="001861AC" w:rsidRDefault="00740B3E" w:rsidP="00740B3E">
      <w:pPr>
        <w:pStyle w:val="Heading2"/>
        <w:numPr>
          <w:ilvl w:val="1"/>
          <w:numId w:val="8"/>
        </w:numPr>
        <w:spacing w:before="200"/>
        <w:rPr>
          <w:color w:val="auto"/>
        </w:rPr>
      </w:pPr>
      <w:bookmarkStart w:id="9" w:name="_Toc416264316"/>
      <w:r w:rsidRPr="001861AC">
        <w:rPr>
          <w:color w:val="auto"/>
        </w:rPr>
        <w:t>Add</w:t>
      </w:r>
      <w:r>
        <w:rPr>
          <w:color w:val="auto"/>
        </w:rPr>
        <w:t xml:space="preserve"> AcuantAndroidMobileSDK SDK</w:t>
      </w:r>
    </w:p>
    <w:p w14:paraId="046B5561" w14:textId="705824AA" w:rsidR="00740B3E" w:rsidRDefault="00740B3E" w:rsidP="00FD4CF4">
      <w:pPr>
        <w:pStyle w:val="Heading2"/>
        <w:numPr>
          <w:ilvl w:val="2"/>
          <w:numId w:val="8"/>
        </w:numPr>
        <w:spacing w:before="200"/>
        <w:rPr>
          <w:color w:val="auto"/>
        </w:rPr>
      </w:pPr>
      <w:r>
        <w:rPr>
          <w:color w:val="auto"/>
        </w:rPr>
        <w:t>Using Gradle</w:t>
      </w:r>
    </w:p>
    <w:p w14:paraId="2234CAF7" w14:textId="66604AA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proofErr w:type="gramStart"/>
      <w:r>
        <w:t xml:space="preserve">AcuantAndroidMobileSDK.aar </w:t>
      </w:r>
      <w:r w:rsidR="00E74CC7">
        <w:t xml:space="preserve"> d</w:t>
      </w:r>
      <w:r>
        <w:t>ependencies</w:t>
      </w:r>
      <w:proofErr w:type="gramEnd"/>
      <w:r>
        <w:t xml:space="preserve">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Heading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code in your </w:t>
      </w:r>
      <w:proofErr w:type="gramStart"/>
      <w:r>
        <w:t>build.gradle</w:t>
      </w:r>
      <w:proofErr w:type="gramEnd"/>
      <w:r>
        <w:t xml:space="preserv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configurations.create</w:t>
      </w:r>
      <w:proofErr w:type="gramEnd"/>
      <w:r w:rsidR="00740B3E">
        <w:t>("default")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gramStart"/>
      <w:r w:rsidR="00740B3E">
        <w:t>artifacts.add(</w:t>
      </w:r>
      <w:proofErr w:type="gramEnd"/>
      <w:r w:rsidR="00740B3E">
        <w:t>"default",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8267E01"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7BCC6CD"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B19A15"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repositories { </w:t>
      </w:r>
    </w:p>
    <w:p w14:paraId="087E7138"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37BA66" w14:textId="2171094C"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75CA2531"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F43C3D" w14:textId="3FF6A48F"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9145FF2"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4994E9"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52047E4" w14:textId="283DAA20" w:rsidR="00F87618" w:rsidRPr="00B91015" w:rsidRDefault="00F87618" w:rsidP="00B91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sidRPr="00B91015">
        <w:t>compile</w:t>
      </w:r>
      <w:r w:rsidR="00743F9E" w:rsidRPr="00743F9E">
        <w:t xml:space="preserve"> 'com.microblink:pdf417.mobi:5.4</w:t>
      </w:r>
      <w:r w:rsidRPr="00B91015">
        <w:t>.</w:t>
      </w:r>
      <w:r w:rsidR="00743F9E">
        <w:t>1@aar</w:t>
      </w:r>
      <w:r w:rsidRPr="00B91015">
        <w:t>'</w:t>
      </w:r>
      <w:r w:rsidRPr="00B91015">
        <w:br/>
        <w:t>compile ('com.android.support:appcompat-v7:23.1.1')</w:t>
      </w:r>
      <w:r w:rsidRPr="00B91015">
        <w:br/>
        <w:t>compile ('com.google.code.gson:gson:2.5')</w:t>
      </w:r>
      <w:r w:rsidRPr="00B91015">
        <w:br/>
        <w:t>compile ('com.squareup.okhttp3:okhttp:3.</w:t>
      </w:r>
      <w:r w:rsidR="000146B1">
        <w:t>2</w:t>
      </w:r>
      <w:r w:rsidRPr="00B91015">
        <w:t>.</w:t>
      </w:r>
      <w:r w:rsidR="000146B1">
        <w:t>0</w:t>
      </w:r>
      <w:r w:rsidRPr="00B91015">
        <w:t>')</w:t>
      </w:r>
    </w:p>
    <w:p w14:paraId="6ED29CD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C02D245" w14:textId="77777777" w:rsidR="00C66D69" w:rsidRDefault="00C66D69"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29F50EAB" w:rsidR="00740B3E" w:rsidRPr="004A16D8" w:rsidRDefault="007072BE" w:rsidP="00FD4CF4">
      <w:pPr>
        <w:pStyle w:val="Heading2"/>
        <w:numPr>
          <w:ilvl w:val="3"/>
          <w:numId w:val="8"/>
        </w:numPr>
        <w:spacing w:before="200"/>
      </w:pPr>
      <w:r>
        <w:rPr>
          <w:color w:val="auto"/>
        </w:rPr>
        <w:t>Maven</w:t>
      </w:r>
      <w:r w:rsidRPr="00FD4CF4">
        <w:rPr>
          <w:color w:val="auto"/>
        </w:rPr>
        <w:t xml:space="preserve"> </w:t>
      </w:r>
      <w:r w:rsidR="00E64850" w:rsidRPr="00FD4CF4">
        <w:rPr>
          <w:color w:val="auto"/>
        </w:rPr>
        <w:t>repositories</w:t>
      </w:r>
    </w:p>
    <w:p w14:paraId="179545D9" w14:textId="39407F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7072BE">
        <w:t>Maven</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BA71D3"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lastRenderedPageBreak/>
        <w:t>repositories { </w:t>
      </w:r>
    </w:p>
    <w:p w14:paraId="000692BE" w14:textId="46AD9EBE"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'https://dl.bintray.com/acuant/Acuant' } </w:t>
      </w:r>
    </w:p>
    <w:p w14:paraId="0DAFB8DE"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url</w:t>
      </w:r>
      <w:proofErr w:type="gramEnd"/>
      <w:r w:rsidRPr="00C307D9">
        <w:t xml:space="preserve"> 'http://maven.microblink.com' } </w:t>
      </w:r>
    </w:p>
    <w:p w14:paraId="17383754" w14:textId="2953C7F5"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802659A"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0B5225F" w14:textId="09ECCB8C" w:rsidR="007072BE" w:rsidRPr="007072BE" w:rsidRDefault="007072BE" w:rsidP="00C307D9">
      <w:pPr>
        <w:ind w:firstLine="560"/>
      </w:pPr>
      <w:r w:rsidRPr="00C307D9">
        <w:t>compile 'com.acuant.mobilesdk:acuantMobileSDK:4.0.</w:t>
      </w:r>
      <w:ins w:id="10" w:author="Tapas Behera" w:date="2016-05-16T14:39:00Z">
        <w:r w:rsidR="00405531">
          <w:t>1</w:t>
        </w:r>
      </w:ins>
      <w:bookmarkStart w:id="11" w:name="_GoBack"/>
      <w:bookmarkEnd w:id="11"/>
      <w:r w:rsidRPr="00C307D9">
        <w:t xml:space="preserve">' </w:t>
      </w:r>
    </w:p>
    <w:p w14:paraId="37A4F2CB" w14:textId="5FF44843" w:rsidR="000146B1" w:rsidRPr="00B91015" w:rsidRDefault="000146B1" w:rsidP="00C307D9">
      <w:pPr>
        <w:widowControl w:val="0"/>
        <w:autoSpaceDE w:val="0"/>
        <w:autoSpaceDN w:val="0"/>
        <w:adjustRightInd w:val="0"/>
        <w:spacing w:after="240" w:line="360" w:lineRule="atLeast"/>
        <w:ind w:left="560"/>
      </w:pPr>
      <w:r w:rsidRPr="00B91015">
        <w:t>compile</w:t>
      </w:r>
      <w:r w:rsidRPr="00743F9E">
        <w:t xml:space="preserve"> 'com.microblink:pdf417.mobi:5.4</w:t>
      </w:r>
      <w:r w:rsidRPr="00B91015">
        <w:t>.</w:t>
      </w:r>
      <w:r>
        <w:t>1@aar</w:t>
      </w:r>
      <w:r w:rsidRPr="00B91015">
        <w:t>'</w:t>
      </w:r>
      <w:r w:rsidRPr="00B91015">
        <w:br/>
        <w:t>compile ('com.android.support:appcompat-v7:23.1.1')</w:t>
      </w:r>
      <w:r w:rsidRPr="00B91015">
        <w:br/>
        <w:t>compile ('com.google.code.gson:gson:2.5')</w:t>
      </w:r>
      <w:r w:rsidRPr="00B91015">
        <w:br/>
        <w:t>compile ('com.squareup.okhttp3:okhttp:3.</w:t>
      </w:r>
      <w:r>
        <w:t>2</w:t>
      </w:r>
      <w:r w:rsidRPr="00B91015">
        <w:t>.</w:t>
      </w:r>
      <w:r>
        <w:t>0</w:t>
      </w:r>
      <w:r w:rsidRPr="00B91015">
        <w:t>')</w:t>
      </w:r>
    </w:p>
    <w:p w14:paraId="3C39E598"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 xml:space="preserve">code in your </w:t>
      </w:r>
      <w:proofErr w:type="gramStart"/>
      <w:r w:rsidR="00E64850">
        <w:t>build.gradle</w:t>
      </w:r>
      <w:proofErr w:type="gramEnd"/>
      <w:r w:rsidR="00E64850">
        <w:t xml:space="preserv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bookmarkEnd w:id="9"/>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Heading2"/>
        <w:numPr>
          <w:ilvl w:val="1"/>
          <w:numId w:val="8"/>
        </w:numPr>
        <w:spacing w:before="200"/>
        <w:rPr>
          <w:color w:val="auto"/>
        </w:rPr>
      </w:pPr>
      <w:bookmarkStart w:id="12" w:name="_Toc416264318"/>
      <w:r w:rsidRPr="001861AC">
        <w:rPr>
          <w:color w:val="auto"/>
        </w:rPr>
        <w:t>Add views into manifest</w:t>
      </w:r>
      <w:bookmarkEnd w:id="12"/>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78D6A68F" w14:textId="77777777" w:rsidR="00D8284A" w:rsidRPr="00254196" w:rsidRDefault="00254020" w:rsidP="00D8284A">
      <w:pPr>
        <w:widowControl w:val="0"/>
        <w:autoSpaceDE w:val="0"/>
        <w:autoSpaceDN w:val="0"/>
        <w:adjustRightInd w:val="0"/>
        <w:rPr>
          <w:rFonts w:ascii="Consolas" w:hAnsi="Consolas" w:cs="Monaco"/>
          <w:color w:val="3F7F7F"/>
          <w:sz w:val="20"/>
          <w:szCs w:val="20"/>
        </w:rPr>
      </w:pPr>
      <w:r w:rsidRPr="00254196">
        <w:rPr>
          <w:rFonts w:ascii="Consolas" w:hAnsi="Consolas" w:cs="Monaco"/>
          <w:color w:val="008080"/>
          <w:sz w:val="20"/>
          <w:szCs w:val="20"/>
        </w:rPr>
        <w:t>&lt;</w:t>
      </w:r>
      <w:r w:rsidRPr="00254196">
        <w:rPr>
          <w:rFonts w:ascii="Consolas" w:hAnsi="Consolas" w:cs="Monaco"/>
          <w:color w:val="3F7F7F"/>
          <w:sz w:val="20"/>
          <w:szCs w:val="20"/>
        </w:rPr>
        <w:t>activity</w:t>
      </w:r>
    </w:p>
    <w:p w14:paraId="443E8A17" w14:textId="02BBF080" w:rsidR="00D8284A" w:rsidRPr="00254196" w:rsidRDefault="00254020" w:rsidP="00254196">
      <w:pPr>
        <w:widowControl w:val="0"/>
        <w:autoSpaceDE w:val="0"/>
        <w:autoSpaceDN w:val="0"/>
        <w:adjustRightInd w:val="0"/>
        <w:ind w:firstLine="720"/>
        <w:rPr>
          <w:rFonts w:ascii="Consolas" w:hAnsi="Consolas" w:cs="Monaco"/>
          <w:i/>
          <w:iCs/>
          <w:color w:val="2A00FF"/>
          <w:sz w:val="20"/>
          <w:szCs w:val="20"/>
        </w:rPr>
      </w:pPr>
      <w:r w:rsidRPr="00254196">
        <w:rPr>
          <w:rFonts w:ascii="Consolas" w:hAnsi="Consolas" w:cs="Monaco"/>
          <w:color w:val="7F007F"/>
          <w:sz w:val="20"/>
          <w:szCs w:val="20"/>
        </w:rPr>
        <w:t>android:name</w:t>
      </w:r>
      <w:r w:rsidRPr="00254196">
        <w:rPr>
          <w:rFonts w:ascii="Consolas" w:hAnsi="Consolas" w:cs="Monaco"/>
          <w:color w:val="000000"/>
          <w:sz w:val="20"/>
          <w:szCs w:val="20"/>
        </w:rPr>
        <w:t>=</w:t>
      </w:r>
      <w:r w:rsidRPr="00254196">
        <w:rPr>
          <w:rFonts w:ascii="Consolas" w:hAnsi="Consolas" w:cs="Monaco"/>
          <w:i/>
          <w:iCs/>
          <w:color w:val="2A00FF"/>
          <w:sz w:val="20"/>
          <w:szCs w:val="20"/>
        </w:rPr>
        <w:t>"</w:t>
      </w:r>
      <w:proofErr w:type="gramStart"/>
      <w:r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Pr="00254196">
        <w:rPr>
          <w:rFonts w:ascii="Consolas" w:hAnsi="Consolas" w:cs="Monaco"/>
          <w:i/>
          <w:iCs/>
          <w:color w:val="2A00FF"/>
          <w:sz w:val="20"/>
          <w:szCs w:val="20"/>
        </w:rPr>
        <w:t>.mobilesdk.detect.CameraCardDetectManual"</w:t>
      </w:r>
      <w:r w:rsidR="000146B1">
        <w:rPr>
          <w:rFonts w:ascii="Consolas" w:hAnsi="Consolas" w:cs="Monaco"/>
          <w:i/>
          <w:iCs/>
          <w:color w:val="2A00FF"/>
          <w:sz w:val="20"/>
          <w:szCs w:val="20"/>
        </w:rPr>
        <w:t>&gt;</w:t>
      </w:r>
      <w:r w:rsidRPr="00254196">
        <w:rPr>
          <w:rFonts w:ascii="Consolas" w:hAnsi="Consolas" w:cs="Monaco"/>
          <w:i/>
          <w:iCs/>
          <w:color w:val="2A00FF"/>
          <w:sz w:val="20"/>
          <w:szCs w:val="20"/>
        </w:rPr>
        <w:t xml:space="preserve"> </w:t>
      </w:r>
    </w:p>
    <w:p w14:paraId="1E2B6B31"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&lt;/activity&gt;</w:t>
      </w:r>
    </w:p>
    <w:p w14:paraId="088942F2" w14:textId="7F48E282" w:rsidR="00D8284A" w:rsidRPr="00254196"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sz w:val="20"/>
          <w:szCs w:val="20"/>
        </w:rPr>
      </w:pPr>
      <w:r w:rsidRPr="00254196">
        <w:rPr>
          <w:rFonts w:ascii="Consolas" w:hAnsi="Consolas" w:cs="Monaco"/>
          <w:color w:val="3F7F7F"/>
          <w:sz w:val="20"/>
          <w:szCs w:val="20"/>
        </w:rPr>
        <w:t>&lt;activity</w:t>
      </w:r>
      <w:r w:rsidR="00D8284A" w:rsidRPr="00D8284A">
        <w:rPr>
          <w:rFonts w:ascii="Consolas" w:hAnsi="Consolas" w:cs="Consolas"/>
          <w:color w:val="7F007F"/>
          <w:sz w:val="20"/>
          <w:szCs w:val="20"/>
        </w:rPr>
        <w:tab/>
      </w:r>
    </w:p>
    <w:p w14:paraId="0956E341" w14:textId="7A11FD90" w:rsidR="00254020" w:rsidRPr="00254196" w:rsidRDefault="00D8284A" w:rsidP="00254196">
      <w:pPr>
        <w:widowControl w:val="0"/>
        <w:autoSpaceDE w:val="0"/>
        <w:autoSpaceDN w:val="0"/>
        <w:adjustRightInd w:val="0"/>
        <w:rPr>
          <w:rFonts w:ascii="Consolas" w:hAnsi="Consolas"/>
          <w:sz w:val="20"/>
          <w:szCs w:val="20"/>
        </w:rPr>
      </w:pPr>
      <w:r w:rsidRPr="00254196">
        <w:rPr>
          <w:rFonts w:ascii="Consolas" w:hAnsi="Consolas"/>
          <w:sz w:val="20"/>
          <w:szCs w:val="20"/>
        </w:rPr>
        <w:tab/>
      </w:r>
      <w:r w:rsidR="00254020" w:rsidRPr="00D8284A">
        <w:rPr>
          <w:rFonts w:ascii="Consolas" w:hAnsi="Consolas" w:cs="Monaco"/>
          <w:color w:val="7F007F"/>
          <w:sz w:val="20"/>
          <w:szCs w:val="20"/>
        </w:rPr>
        <w:t>android</w:t>
      </w:r>
      <w:r w:rsidR="00254020" w:rsidRPr="00D8284A">
        <w:rPr>
          <w:rFonts w:ascii="Consolas" w:hAnsi="Consolas" w:cs="Consolas"/>
          <w:color w:val="7F007F"/>
          <w:sz w:val="20"/>
          <w:szCs w:val="20"/>
        </w:rPr>
        <w:t>:name</w:t>
      </w:r>
      <w:r w:rsidR="00254020" w:rsidRPr="00254196">
        <w:rPr>
          <w:rFonts w:ascii="Consolas" w:hAnsi="Consolas" w:cs="Monaco"/>
          <w:color w:val="000000"/>
          <w:sz w:val="20"/>
          <w:szCs w:val="20"/>
        </w:rPr>
        <w:t>=</w:t>
      </w:r>
      <w:r w:rsidR="00254020" w:rsidRPr="00254196">
        <w:rPr>
          <w:rFonts w:ascii="Consolas" w:hAnsi="Consolas" w:cs="Monaco"/>
          <w:i/>
          <w:iCs/>
          <w:color w:val="2A00FF"/>
          <w:sz w:val="20"/>
          <w:szCs w:val="20"/>
        </w:rPr>
        <w:t>"</w:t>
      </w:r>
      <w:proofErr w:type="gramStart"/>
      <w:r w:rsidR="00254020"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00254020" w:rsidRPr="00254196">
        <w:rPr>
          <w:rFonts w:ascii="Consolas" w:hAnsi="Consolas" w:cs="Monaco"/>
          <w:i/>
          <w:iCs/>
          <w:color w:val="2A00FF"/>
          <w:sz w:val="20"/>
          <w:szCs w:val="20"/>
        </w:rPr>
        <w:t>.mobilesdk.detect.PDF417.CameraPDF417"&gt;</w:t>
      </w:r>
    </w:p>
    <w:p w14:paraId="6558DC53" w14:textId="77777777" w:rsidR="00254020" w:rsidRPr="00254196"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3F7F7F"/>
          <w:sz w:val="20"/>
          <w:szCs w:val="20"/>
          <w:lang w:val="es-ES"/>
        </w:rPr>
      </w:pPr>
      <w:r w:rsidRPr="00254196">
        <w:rPr>
          <w:rFonts w:ascii="Consolas" w:hAnsi="Consolas" w:cs="Monaco"/>
          <w:color w:val="3F7F7F"/>
          <w:sz w:val="20"/>
          <w:szCs w:val="20"/>
          <w:lang w:val="es-ES"/>
        </w:rPr>
        <w:t>&lt;/activity&gt;</w:t>
      </w:r>
    </w:p>
    <w:p w14:paraId="16C4B5F2"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w:t>
      </w:r>
      <w:r w:rsidRPr="000146B1">
        <w:rPr>
          <w:rFonts w:ascii="Consolas" w:hAnsi="Consolas" w:cs="Monaco"/>
          <w:color w:val="008080"/>
          <w:sz w:val="20"/>
          <w:szCs w:val="20"/>
        </w:rPr>
        <w:br/>
      </w:r>
      <w:r w:rsidRPr="000146B1">
        <w:rPr>
          <w:color w:val="E8BF6A"/>
        </w:rPr>
        <w:t xml:space="preserve">    </w:t>
      </w:r>
      <w:r w:rsidRPr="000146B1">
        <w:rPr>
          <w:rFonts w:ascii="Consolas" w:hAnsi="Consolas" w:cs="Monaco"/>
          <w:color w:val="7F007F"/>
          <w:sz w:val="20"/>
          <w:szCs w:val="20"/>
        </w:rPr>
        <w:t>android:name</w:t>
      </w:r>
      <w:r w:rsidRPr="000146B1">
        <w:rPr>
          <w:rFonts w:ascii="Consolas" w:hAnsi="Consolas" w:cs="Monaco"/>
          <w:color w:val="000000"/>
          <w:sz w:val="20"/>
          <w:szCs w:val="20"/>
        </w:rPr>
        <w:t>="</w:t>
      </w:r>
      <w:r w:rsidRPr="000146B1">
        <w:rPr>
          <w:rFonts w:ascii="Consolas" w:hAnsi="Consolas" w:cs="Monaco"/>
          <w:i/>
          <w:iCs/>
          <w:color w:val="2A00FF"/>
          <w:sz w:val="20"/>
          <w:szCs w:val="20"/>
        </w:rPr>
        <w:t>com.acuant.mobilesdk.detect.Camera2CardDetectManual"&gt;</w:t>
      </w:r>
      <w:r w:rsidRPr="000146B1">
        <w:rPr>
          <w:rFonts w:ascii="Consolas" w:hAnsi="Consolas" w:cs="Monaco"/>
          <w:i/>
          <w:iCs/>
          <w:color w:val="2A00FF"/>
          <w:sz w:val="20"/>
          <w:szCs w:val="20"/>
        </w:rPr>
        <w:br/>
      </w:r>
      <w:r w:rsidRPr="000146B1">
        <w:rPr>
          <w:rFonts w:ascii="Consolas" w:hAnsi="Consolas" w:cs="Monaco"/>
          <w:color w:val="008080"/>
          <w:sz w:val="20"/>
          <w:szCs w:val="20"/>
        </w:rPr>
        <w:t>&lt;/activity&gt;</w:t>
      </w:r>
    </w:p>
    <w:p w14:paraId="1D094055"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07865B" w14:textId="59593430" w:rsidR="00C50CC2" w:rsidRDefault="00C50CC2" w:rsidP="00503D1F">
      <w:pPr>
        <w:pStyle w:val="Heading1"/>
        <w:numPr>
          <w:ilvl w:val="0"/>
          <w:numId w:val="8"/>
        </w:numPr>
        <w:spacing w:before="480"/>
        <w:rPr>
          <w:color w:val="auto"/>
        </w:rPr>
      </w:pPr>
      <w:bookmarkStart w:id="13" w:name="_Toc444614777"/>
      <w:bookmarkStart w:id="14" w:name="_Toc444614778"/>
      <w:bookmarkStart w:id="15" w:name="_Toc444614779"/>
      <w:bookmarkStart w:id="16" w:name="_Toc444614780"/>
      <w:bookmarkStart w:id="17" w:name="_Toc444614781"/>
      <w:bookmarkStart w:id="18" w:name="_Toc443473676"/>
      <w:bookmarkStart w:id="19" w:name="_Toc444614782"/>
      <w:bookmarkEnd w:id="13"/>
      <w:bookmarkEnd w:id="14"/>
      <w:bookmarkEnd w:id="15"/>
      <w:bookmarkEnd w:id="16"/>
      <w:bookmarkEnd w:id="17"/>
      <w:r w:rsidRPr="00503D1F">
        <w:rPr>
          <w:color w:val="auto"/>
        </w:rPr>
        <w:t>Activat</w:t>
      </w:r>
      <w:r w:rsidR="00123752">
        <w:rPr>
          <w:color w:val="auto"/>
        </w:rPr>
        <w:t>ing</w:t>
      </w:r>
      <w:r w:rsidRPr="00503D1F">
        <w:rPr>
          <w:color w:val="auto"/>
        </w:rPr>
        <w:t xml:space="preserve"> the license key</w:t>
      </w:r>
      <w:bookmarkEnd w:id="18"/>
      <w:bookmarkEnd w:id="19"/>
    </w:p>
    <w:p w14:paraId="05F79BFF" w14:textId="77777777" w:rsidR="00C50CC2" w:rsidRDefault="00C50CC2" w:rsidP="00503D1F"/>
    <w:p w14:paraId="06028AC4" w14:textId="77777777" w:rsidR="00C50CC2" w:rsidRDefault="00C50CC2" w:rsidP="00C50C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 use the following method:</w:t>
      </w:r>
    </w:p>
    <w:p w14:paraId="021D0D3E" w14:textId="77777777" w:rsidR="00C50CC2" w:rsidRPr="001861AC" w:rsidRDefault="00C50CC2" w:rsidP="00503D1F"/>
    <w:p w14:paraId="2F91A47E" w14:textId="77777777" w:rsidR="00C50CC2" w:rsidRPr="001861AC" w:rsidRDefault="00C50CC2" w:rsidP="00C50CC2">
      <w:pPr>
        <w:pStyle w:val="ListParagraph"/>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ControllerInstance.setWebServiceListener(this);</w:t>
      </w:r>
    </w:p>
    <w:p w14:paraId="01604C9F" w14:textId="77777777" w:rsidR="00C50CC2" w:rsidRPr="001861AC" w:rsidRDefault="00C50CC2" w:rsidP="00C50CC2">
      <w:pPr>
        <w:pStyle w:val="ListParagraph"/>
        <w:rPr>
          <w:rFonts w:ascii="Monaco" w:hAnsi="Monaco" w:cs="Monaco"/>
          <w:color w:val="000000"/>
          <w:sz w:val="22"/>
          <w:szCs w:val="22"/>
        </w:rPr>
      </w:pPr>
    </w:p>
    <w:p w14:paraId="666827E2" w14:textId="77777777" w:rsidR="00C50CC2" w:rsidRPr="001861AC" w:rsidRDefault="00C50CC2" w:rsidP="00C50CC2">
      <w:pPr>
        <w:pStyle w:val="ListParagraph"/>
        <w:rPr>
          <w:rFonts w:ascii="Monaco" w:hAnsi="Monaco" w:cs="Monaco"/>
          <w:color w:val="000000"/>
          <w:sz w:val="22"/>
          <w:szCs w:val="22"/>
        </w:rPr>
      </w:pPr>
      <w:r w:rsidRPr="001861AC">
        <w:t>then, call the web service:</w:t>
      </w:r>
    </w:p>
    <w:p w14:paraId="44CEE4D1" w14:textId="77777777" w:rsidR="00C50CC2" w:rsidRPr="001861AC" w:rsidRDefault="00C50CC2" w:rsidP="00C50CC2">
      <w:pPr>
        <w:pStyle w:val="ListParagraph"/>
        <w:rPr>
          <w:rFonts w:ascii="Monaco" w:hAnsi="Monaco" w:cs="Monaco"/>
          <w:color w:val="000000"/>
          <w:sz w:val="22"/>
          <w:szCs w:val="22"/>
        </w:rPr>
      </w:pPr>
    </w:p>
    <w:p w14:paraId="502CF174"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ControllerInstance.callActivateLicenseKeyService(key);</w:t>
      </w:r>
    </w:p>
    <w:p w14:paraId="6737CC93"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p>
    <w:p w14:paraId="62B010A5" w14:textId="77777777" w:rsidR="00C50CC2" w:rsidRPr="001861AC" w:rsidRDefault="00C50CC2" w:rsidP="00C50CC2">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177B83B4" w14:textId="77777777" w:rsidR="00C50CC2" w:rsidRPr="001861AC" w:rsidRDefault="00C50CC2" w:rsidP="00C50CC2"/>
    <w:p w14:paraId="67FB68CF" w14:textId="77777777" w:rsidR="00C50CC2" w:rsidRPr="00296E54" w:rsidRDefault="00C50CC2" w:rsidP="00C50CC2">
      <w:pPr>
        <w:ind w:firstLine="576"/>
      </w:pPr>
      <w:r>
        <w:t>Note: The license key only needs to be activated once. Execute this method only one time. Some licensees are issued by Acuant pre-activated and don’t need further actions.</w:t>
      </w:r>
    </w:p>
    <w:p w14:paraId="072849E7" w14:textId="77777777" w:rsidR="00C50CC2" w:rsidRPr="00503D1F" w:rsidRDefault="00C50CC2" w:rsidP="00503D1F"/>
    <w:p w14:paraId="49315E9D" w14:textId="77777777" w:rsidR="00C50CC2" w:rsidRDefault="00C50CC2" w:rsidP="00503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F3F30B" w14:textId="77777777" w:rsidR="00C50CC2" w:rsidRPr="00296E54" w:rsidRDefault="00C50CC2" w:rsidP="00C50CC2">
      <w:pPr>
        <w:pStyle w:val="Heading1"/>
        <w:numPr>
          <w:ilvl w:val="0"/>
          <w:numId w:val="8"/>
        </w:numPr>
        <w:spacing w:before="480"/>
        <w:rPr>
          <w:color w:val="auto"/>
        </w:rPr>
      </w:pPr>
      <w:bookmarkStart w:id="20" w:name="_Toc443473677"/>
      <w:bookmarkStart w:id="21" w:name="_Toc444614783"/>
      <w:bookmarkStart w:id="22" w:name="_Toc416264319"/>
      <w:r>
        <w:rPr>
          <w:color w:val="auto"/>
        </w:rPr>
        <w:t>Initialize</w:t>
      </w:r>
      <w:r w:rsidRPr="00296E54">
        <w:rPr>
          <w:color w:val="auto"/>
        </w:rPr>
        <w:t xml:space="preserve"> and</w:t>
      </w:r>
      <w:r>
        <w:rPr>
          <w:color w:val="auto"/>
        </w:rPr>
        <w:t xml:space="preserve"> create</w:t>
      </w:r>
      <w:r w:rsidRPr="00296E54">
        <w:rPr>
          <w:color w:val="auto"/>
        </w:rPr>
        <w:t xml:space="preserve"> the </w:t>
      </w:r>
      <w:r>
        <w:rPr>
          <w:color w:val="auto"/>
        </w:rPr>
        <w:t xml:space="preserve">SDK’s </w:t>
      </w:r>
      <w:r w:rsidRPr="00296E54">
        <w:rPr>
          <w:color w:val="auto"/>
        </w:rPr>
        <w:t>instance</w:t>
      </w:r>
      <w:bookmarkEnd w:id="20"/>
      <w:bookmarkEnd w:id="21"/>
    </w:p>
    <w:p w14:paraId="43B1EA09" w14:textId="77777777" w:rsidR="007072BE" w:rsidRPr="00C307D9" w:rsidRDefault="007072BE" w:rsidP="00C307D9">
      <w:bookmarkStart w:id="23" w:name="_Toc416264322"/>
      <w:bookmarkEnd w:id="22"/>
      <w:r w:rsidRPr="00C307D9">
        <w:t xml:space="preserve">Implement WebServiceListener interface in your activity </w:t>
      </w:r>
    </w:p>
    <w:p w14:paraId="1D1333CB" w14:textId="77777777" w:rsidR="00DF4DC2" w:rsidRPr="00DF4DC2" w:rsidRDefault="00DF4DC2" w:rsidP="00CE6F66"/>
    <w:p w14:paraId="6FB841EE" w14:textId="77777777" w:rsidR="00DF4DC2" w:rsidRPr="009402BC" w:rsidRDefault="00DF4DC2" w:rsidP="00503D1F">
      <w:pPr>
        <w:pStyle w:val="Heading2"/>
        <w:numPr>
          <w:ilvl w:val="1"/>
          <w:numId w:val="8"/>
        </w:numPr>
        <w:spacing w:before="200"/>
        <w:rPr>
          <w:color w:val="auto"/>
        </w:rPr>
      </w:pPr>
      <w:r>
        <w:rPr>
          <w:color w:val="auto"/>
        </w:rPr>
        <w:t>With activity and license key.</w:t>
      </w:r>
    </w:p>
    <w:p w14:paraId="0AC62AE5" w14:textId="77777777" w:rsidR="00DF4DC2" w:rsidRPr="00C84FE7" w:rsidRDefault="00DF4DC2" w:rsidP="00DF4DC2">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CFEA229" w:rsidR="00DF4DC2" w:rsidRDefault="00DF4DC2" w:rsidP="00DF4DC2">
      <w:pPr>
        <w:widowControl w:val="0"/>
        <w:autoSpaceDE w:val="0"/>
        <w:autoSpaceDN w:val="0"/>
        <w:adjustRightInd w:val="0"/>
        <w:ind w:firstLine="720"/>
        <w:rPr>
          <w:rFonts w:ascii="Menlo Regular" w:hAnsi="Menlo Regular" w:cs="Menlo Regular"/>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r w:rsidR="00C6060E">
        <w:rPr>
          <w:rFonts w:ascii="Menlo Regular" w:hAnsi="Menlo Regular" w:cs="Menlo Regular"/>
          <w:sz w:val="22"/>
          <w:szCs w:val="22"/>
        </w:rPr>
        <w:br/>
      </w:r>
    </w:p>
    <w:p w14:paraId="725BB531" w14:textId="77777777" w:rsidR="00C6060E" w:rsidRPr="009402BC" w:rsidRDefault="00C6060E" w:rsidP="00C6060E">
      <w:pPr>
        <w:pStyle w:val="Heading2"/>
        <w:numPr>
          <w:ilvl w:val="1"/>
          <w:numId w:val="8"/>
        </w:numPr>
        <w:spacing w:before="200"/>
        <w:rPr>
          <w:color w:val="auto"/>
        </w:rPr>
      </w:pPr>
      <w:r>
        <w:rPr>
          <w:color w:val="auto"/>
        </w:rPr>
        <w:t>With activity, cloud address and license Key</w:t>
      </w:r>
    </w:p>
    <w:p w14:paraId="4342FFD4" w14:textId="77777777" w:rsidR="00C6060E" w:rsidRDefault="00C6060E" w:rsidP="00C6060E">
      <w:pPr>
        <w:pStyle w:val="Heading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 xml:space="preserve">the cloud address and the license key.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Pr>
          <w:color w:val="auto"/>
        </w:rPr>
        <w:t>Acuant</w:t>
      </w:r>
      <w:r w:rsidRPr="009402BC">
        <w:rPr>
          <w:color w:val="auto"/>
        </w:rPr>
        <w:t xml:space="preserve"> data center. </w:t>
      </w:r>
    </w:p>
    <w:p w14:paraId="7C5D388F" w14:textId="77777777" w:rsidR="00C6060E" w:rsidRDefault="00C6060E" w:rsidP="00C6060E"/>
    <w:p w14:paraId="1F4FD045" w14:textId="77777777" w:rsidR="00C6060E" w:rsidRDefault="00C6060E" w:rsidP="00C6060E">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3F9FD92F" w14:textId="77777777" w:rsidR="00C6060E" w:rsidRDefault="00C6060E" w:rsidP="00503D1F">
      <w:pPr>
        <w:widowControl w:val="0"/>
        <w:autoSpaceDE w:val="0"/>
        <w:autoSpaceDN w:val="0"/>
        <w:adjustRightInd w:val="0"/>
        <w:rPr>
          <w:rFonts w:ascii="Monaco" w:hAnsi="Monaco" w:cs="Monaco"/>
          <w:color w:val="000000"/>
          <w:sz w:val="22"/>
          <w:szCs w:val="22"/>
        </w:rPr>
      </w:pPr>
    </w:p>
    <w:p w14:paraId="17AF3281" w14:textId="77777777" w:rsidR="00F34BB1" w:rsidRPr="00503D1F" w:rsidRDefault="00F34BB1" w:rsidP="00503D1F">
      <w:pPr>
        <w:pStyle w:val="Heading2"/>
        <w:numPr>
          <w:ilvl w:val="1"/>
          <w:numId w:val="8"/>
        </w:numPr>
        <w:spacing w:before="200"/>
        <w:rPr>
          <w:color w:val="auto"/>
        </w:rPr>
      </w:pPr>
      <w:r>
        <w:rPr>
          <w:color w:val="auto"/>
        </w:rPr>
        <w:lastRenderedPageBreak/>
        <w:t>With activity.</w:t>
      </w:r>
    </w:p>
    <w:p w14:paraId="3731417A" w14:textId="77777777" w:rsidR="00F34BB1" w:rsidRPr="001861AC" w:rsidRDefault="00F34BB1" w:rsidP="00F34BB1">
      <w:pPr>
        <w:pStyle w:val="Heading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503D1F">
      <w:pPr>
        <w:pStyle w:val="Heading2"/>
        <w:numPr>
          <w:ilvl w:val="1"/>
          <w:numId w:val="8"/>
        </w:numPr>
        <w:spacing w:before="200"/>
        <w:rPr>
          <w:color w:val="auto"/>
        </w:rPr>
      </w:pPr>
      <w:bookmarkStart w:id="24" w:name="_Toc416264324"/>
      <w:bookmarkEnd w:id="23"/>
      <w:r w:rsidRPr="00486D23">
        <w:rPr>
          <w:color w:val="auto"/>
        </w:rPr>
        <w:t>If your instance was created previously</w:t>
      </w:r>
      <w:r>
        <w:rPr>
          <w:color w:val="auto"/>
        </w:rPr>
        <w:t>.</w:t>
      </w:r>
      <w:bookmarkEnd w:id="24"/>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4F984C80" w14:textId="768A14EC" w:rsidR="003810DF" w:rsidRPr="00B91015" w:rsidRDefault="002A634A" w:rsidP="00B91015">
      <w:pPr>
        <w:widowControl w:val="0"/>
        <w:autoSpaceDE w:val="0"/>
        <w:autoSpaceDN w:val="0"/>
        <w:adjustRightInd w:val="0"/>
        <w:ind w:firstLine="720"/>
        <w:rPr>
          <w:rFonts w:ascii="Monaco" w:hAnsi="Monaco" w:cs="Monaco"/>
          <w:color w:val="000000"/>
          <w:sz w:val="22"/>
          <w:szCs w:val="22"/>
        </w:rPr>
      </w:pPr>
      <w:r w:rsidRPr="00B91015">
        <w:rPr>
          <w:rFonts w:ascii="Monaco" w:hAnsi="Monaco" w:cs="Monaco"/>
          <w:color w:val="000000"/>
          <w:sz w:val="22"/>
          <w:szCs w:val="22"/>
        </w:rPr>
        <w:t>AcuantAndroidMobileSDK</w:t>
      </w:r>
      <w:r w:rsidR="00254020" w:rsidRPr="00B91015">
        <w:rPr>
          <w:rFonts w:ascii="Monaco" w:hAnsi="Monaco" w:cs="Monaco"/>
          <w:color w:val="000000"/>
          <w:sz w:val="22"/>
          <w:szCs w:val="22"/>
        </w:rPr>
        <w:t>Controller.getInstance();</w:t>
      </w:r>
      <w:bookmarkStart w:id="25" w:name="_Toc443488810"/>
      <w:bookmarkStart w:id="26" w:name="_Toc443488862"/>
      <w:bookmarkStart w:id="27" w:name="_Toc416264327"/>
      <w:bookmarkEnd w:id="25"/>
      <w:bookmarkEnd w:id="26"/>
    </w:p>
    <w:p w14:paraId="2E73A715" w14:textId="20BB9A87" w:rsidR="00254020" w:rsidRDefault="00254020" w:rsidP="00254020">
      <w:pPr>
        <w:pStyle w:val="Heading1"/>
        <w:numPr>
          <w:ilvl w:val="0"/>
          <w:numId w:val="8"/>
        </w:numPr>
        <w:spacing w:before="480"/>
        <w:rPr>
          <w:color w:val="auto"/>
        </w:rPr>
      </w:pPr>
      <w:bookmarkStart w:id="28" w:name="_Toc444614784"/>
      <w:r w:rsidRPr="001861AC">
        <w:rPr>
          <w:color w:val="auto"/>
        </w:rPr>
        <w:t>Capturing and cropping a card</w:t>
      </w:r>
      <w:bookmarkEnd w:id="27"/>
      <w:bookmarkEnd w:id="28"/>
    </w:p>
    <w:p w14:paraId="10E2823C" w14:textId="77777777" w:rsidR="007072BE" w:rsidRPr="00C307D9" w:rsidRDefault="007072BE" w:rsidP="00C307D9">
      <w:r w:rsidRPr="00C307D9">
        <w:t xml:space="preserve">Implement CardCroppingListener interface in your activity </w:t>
      </w:r>
    </w:p>
    <w:p w14:paraId="5E8690BC" w14:textId="77777777" w:rsidR="007072BE" w:rsidRPr="006F4CC9" w:rsidRDefault="007072BE" w:rsidP="00C307D9"/>
    <w:p w14:paraId="25DDA12E" w14:textId="77777777" w:rsidR="00254020" w:rsidRDefault="00254020" w:rsidP="00254020">
      <w:pPr>
        <w:pStyle w:val="Heading2"/>
        <w:numPr>
          <w:ilvl w:val="1"/>
          <w:numId w:val="8"/>
        </w:numPr>
        <w:spacing w:before="200"/>
        <w:rPr>
          <w:color w:val="auto"/>
        </w:rPr>
      </w:pPr>
      <w:bookmarkStart w:id="29" w:name="_Toc416264328"/>
      <w:r w:rsidRPr="001861AC">
        <w:rPr>
          <w:color w:val="auto"/>
        </w:rPr>
        <w:t>Add the card captur</w:t>
      </w:r>
      <w:r>
        <w:rPr>
          <w:color w:val="auto"/>
        </w:rPr>
        <w:t>e</w:t>
      </w:r>
      <w:r w:rsidRPr="001861AC">
        <w:rPr>
          <w:color w:val="auto"/>
        </w:rPr>
        <w:t xml:space="preserve"> method.</w:t>
      </w:r>
      <w:bookmarkEnd w:id="29"/>
    </w:p>
    <w:p w14:paraId="427D1F4D" w14:textId="77777777" w:rsidR="00254020" w:rsidRDefault="00254020" w:rsidP="00254020">
      <w:r>
        <w:t>In order to show the camera interface, you need to know the card type that you want to capture.</w:t>
      </w:r>
      <w:r>
        <w:br/>
      </w:r>
    </w:p>
    <w:p w14:paraId="5526B2A6" w14:textId="37A8A177"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Heading3"/>
        <w:numPr>
          <w:ilvl w:val="2"/>
          <w:numId w:val="8"/>
        </w:numPr>
        <w:spacing w:before="200"/>
        <w:rPr>
          <w:color w:val="auto"/>
        </w:rPr>
      </w:pPr>
      <w:bookmarkStart w:id="30" w:name="_Toc416264329"/>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 </w:t>
      </w:r>
      <w:proofErr w:type="gramStart"/>
      <w:r w:rsidRPr="00CE6F66">
        <w:rPr>
          <w:rFonts w:ascii="Consolas" w:hAnsi="Consolas" w:cs="Consolas"/>
          <w:color w:val="000000"/>
          <w:sz w:val="20"/>
          <w:szCs w:val="20"/>
        </w:rPr>
        <w:t>getInstanceAndShowCameraInterface(</w:t>
      </w:r>
      <w:proofErr w:type="gramEnd"/>
      <w:r w:rsidRPr="00CE6F66">
        <w:rPr>
          <w:rFonts w:ascii="Consolas" w:hAnsi="Consolas" w:cs="Consolas"/>
          <w:color w:val="000000"/>
          <w:sz w:val="20"/>
          <w:szCs w:val="20"/>
        </w:rPr>
        <w:t xml:space="preserv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30"/>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3BA887D" w:rsidR="00254020" w:rsidRPr="001861AC" w:rsidRDefault="00254020" w:rsidP="00254020">
      <w:r>
        <w:t xml:space="preserve">A Drawable can be provided before calling </w:t>
      </w:r>
      <w:r w:rsidR="001568A7" w:rsidRPr="00CE6F66">
        <w:rPr>
          <w:rFonts w:ascii="Consolas" w:hAnsi="Consolas" w:cs="Consolas"/>
          <w:color w:val="000000"/>
          <w:sz w:val="20"/>
          <w:szCs w:val="20"/>
        </w:rPr>
        <w:t>getInstanceAndShowCameraInterface</w:t>
      </w:r>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14891B34" w14:textId="11CA29CB" w:rsidR="00254020" w:rsidRPr="001861AC" w:rsidRDefault="0016385B" w:rsidP="00254020">
      <w:pPr>
        <w:pStyle w:val="Heading3"/>
        <w:numPr>
          <w:ilvl w:val="2"/>
          <w:numId w:val="8"/>
        </w:numPr>
        <w:spacing w:before="200"/>
        <w:rPr>
          <w:color w:val="auto"/>
        </w:rPr>
      </w:pPr>
      <w:bookmarkStart w:id="31" w:name="_Toc416264331"/>
      <w:r w:rsidRPr="001861AC">
        <w:rPr>
          <w:color w:val="auto"/>
        </w:rPr>
        <w:lastRenderedPageBreak/>
        <w:t>Show</w:t>
      </w:r>
      <w:r>
        <w:rPr>
          <w:color w:val="auto"/>
        </w:rPr>
        <w:t xml:space="preserve"> the m</w:t>
      </w:r>
      <w:r w:rsidR="00254020">
        <w:rPr>
          <w:color w:val="auto"/>
        </w:rPr>
        <w:t>anual camera interface</w:t>
      </w:r>
      <w:bookmarkEnd w:id="31"/>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3833F4D8" w14:textId="77777777" w:rsidR="001568A7" w:rsidRDefault="001568A7"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w:t>
      </w:r>
      <w:proofErr w:type="gramStart"/>
      <w:r w:rsidR="00254020" w:rsidRPr="001861AC">
        <w:rPr>
          <w:rFonts w:ascii="Consolas" w:hAnsi="Consolas" w:cs="Consolas"/>
          <w:color w:val="000000"/>
          <w:sz w:val="20"/>
          <w:szCs w:val="20"/>
        </w:rPr>
        <w:t>onCardCroppedStart(</w:t>
      </w:r>
      <w:proofErr w:type="gramEnd"/>
      <w:r w:rsidR="00254020" w:rsidRPr="001861AC">
        <w:rPr>
          <w:rFonts w:ascii="Consolas" w:hAnsi="Consolas" w:cs="Consolas"/>
          <w:color w:val="000000"/>
          <w:sz w:val="20"/>
          <w:szCs w:val="20"/>
        </w:rPr>
        <w:t>Activity activity);</w:t>
      </w:r>
    </w:p>
    <w:p w14:paraId="37441710"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A3587EB" w14:textId="77777777" w:rsidR="00254020" w:rsidRPr="001861AC" w:rsidRDefault="00254020" w:rsidP="00254020">
      <w:pPr>
        <w:pStyle w:val="ListParagraph"/>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21EDDC55" w14:textId="1CC04A05" w:rsidR="00254020" w:rsidRPr="001861AC" w:rsidRDefault="00254020" w:rsidP="00254020">
      <w:pPr>
        <w:pStyle w:val="ListParagraph"/>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onCardCroppedFinish(</w:t>
      </w:r>
      <w:proofErr w:type="gramEnd"/>
      <w:r w:rsidRPr="001861AC">
        <w:rPr>
          <w:rFonts w:ascii="Consolas" w:hAnsi="Consolas" w:cs="Consolas"/>
          <w:color w:val="000000"/>
          <w:sz w:val="20"/>
          <w:szCs w:val="20"/>
        </w:rPr>
        <w:t>Bitmap bitmap);</w:t>
      </w:r>
    </w:p>
    <w:p w14:paraId="3D2A662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1E9E86CB" w14:textId="75ECA46C" w:rsidR="00254020" w:rsidRDefault="00254020" w:rsidP="00141D6A">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ListParagraph"/>
        <w:autoSpaceDE w:val="0"/>
        <w:autoSpaceDN w:val="0"/>
        <w:adjustRightInd w:val="0"/>
      </w:pPr>
    </w:p>
    <w:p w14:paraId="2414A41A" w14:textId="27627D4D" w:rsidR="00EC3F35" w:rsidRPr="001861AC" w:rsidRDefault="00953E43" w:rsidP="00EC3F35">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w:t>
      </w:r>
      <w:proofErr w:type="gramStart"/>
      <w:r w:rsidR="00EC3F35" w:rsidRPr="001861AC">
        <w:rPr>
          <w:rFonts w:ascii="Consolas" w:hAnsi="Consolas" w:cs="Consolas"/>
          <w:color w:val="000000"/>
          <w:sz w:val="20"/>
          <w:szCs w:val="20"/>
        </w:rPr>
        <w:t>onCardCroppedFinish(</w:t>
      </w:r>
      <w:proofErr w:type="gramEnd"/>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ListParagraph"/>
        <w:autoSpaceDE w:val="0"/>
        <w:autoSpaceDN w:val="0"/>
        <w:adjustRightInd w:val="0"/>
        <w:rPr>
          <w:rFonts w:ascii="Consolas" w:hAnsi="Consolas" w:cs="Consolas"/>
          <w:sz w:val="20"/>
          <w:szCs w:val="20"/>
        </w:rPr>
      </w:pPr>
    </w:p>
    <w:p w14:paraId="57EA1F0C" w14:textId="126CC517" w:rsidR="00EC3F35" w:rsidRDefault="00EC3F35" w:rsidP="00EC3F35">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ListParagraph"/>
        <w:autoSpaceDE w:val="0"/>
        <w:autoSpaceDN w:val="0"/>
        <w:adjustRightInd w:val="0"/>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ListParagraph"/>
        <w:autoSpaceDE w:val="0"/>
        <w:autoSpaceDN w:val="0"/>
        <w:adjustRightInd w:val="0"/>
      </w:pPr>
    </w:p>
    <w:p w14:paraId="7F26DCC1" w14:textId="7777777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sidRPr="001861AC">
        <w:rPr>
          <w:rFonts w:ascii="Consolas" w:hAnsi="Consolas" w:cs="Consolas"/>
          <w:color w:val="000000"/>
          <w:sz w:val="20"/>
          <w:szCs w:val="20"/>
        </w:rPr>
        <w:t>on</w:t>
      </w:r>
      <w:r>
        <w:rPr>
          <w:rFonts w:ascii="Consolas" w:hAnsi="Consolas" w:cs="Consolas"/>
          <w:color w:val="000000"/>
          <w:sz w:val="20"/>
          <w:szCs w:val="20"/>
        </w:rPr>
        <w:t>OriginalCapture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Bitmap bitmap);</w:t>
      </w:r>
    </w:p>
    <w:p w14:paraId="10EFD6D2"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5C10EFC2" w14:textId="77777777" w:rsidR="00952FAC" w:rsidRDefault="00952FAC" w:rsidP="00952FAC">
      <w:pPr>
        <w:pStyle w:val="ListParagraph"/>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t>This function returns the card image without crop process.</w:t>
      </w:r>
    </w:p>
    <w:p w14:paraId="4EEEE304"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3D87FCA6" w14:textId="2622AB1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24F4513C"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4BDD37F9" w14:textId="2BD343AD" w:rsidR="00952FAC" w:rsidRDefault="00952FAC" w:rsidP="00952FAC">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91015">
        <w:t xml:space="preserve">ack </w:t>
      </w:r>
      <w:r>
        <w:t>b</w:t>
      </w:r>
      <w:r w:rsidRPr="00B91015">
        <w:t>utton</w:t>
      </w:r>
      <w:r>
        <w:t>.</w:t>
      </w:r>
    </w:p>
    <w:p w14:paraId="5A5CE055"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42A5E74C" w14:textId="13B1F923" w:rsidR="00254020" w:rsidRDefault="0016385B" w:rsidP="00254020">
      <w:pPr>
        <w:pStyle w:val="Heading3"/>
        <w:numPr>
          <w:ilvl w:val="2"/>
          <w:numId w:val="8"/>
        </w:numPr>
        <w:spacing w:before="200"/>
        <w:rPr>
          <w:color w:val="auto"/>
        </w:rPr>
      </w:pPr>
      <w:bookmarkStart w:id="32" w:name="_Toc416264332"/>
      <w:r>
        <w:rPr>
          <w:color w:val="auto"/>
        </w:rPr>
        <w:t xml:space="preserve">Show the barcode </w:t>
      </w:r>
      <w:r w:rsidR="007E545D">
        <w:rPr>
          <w:color w:val="auto"/>
        </w:rPr>
        <w:t>camera methods</w:t>
      </w:r>
      <w:bookmarkEnd w:id="32"/>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090CF3B" w14:textId="5178B9E7" w:rsidR="0016385B" w:rsidRPr="001861AC" w:rsidRDefault="0016385B" w:rsidP="0016385B">
      <w:r>
        <w:lastRenderedPageBreak/>
        <w:t xml:space="preserve">A Drawable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2E0E8C4" w14:textId="77777777" w:rsidR="00141D6A" w:rsidRDefault="00254020" w:rsidP="00141D6A">
      <w:pPr>
        <w:pStyle w:val="ListParagraph"/>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ListParagraph"/>
        <w:autoSpaceDE w:val="0"/>
        <w:autoSpaceDN w:val="0"/>
        <w:adjustRightInd w:val="0"/>
        <w:rPr>
          <w:rFonts w:ascii="Consolas" w:hAnsi="Consolas" w:cs="Consolas"/>
          <w:sz w:val="20"/>
          <w:szCs w:val="20"/>
        </w:rPr>
      </w:pPr>
    </w:p>
    <w:p w14:paraId="282D3CC5" w14:textId="39079317" w:rsidR="007E545D" w:rsidRDefault="007E545D" w:rsidP="007E545D">
      <w:pPr>
        <w:pStyle w:val="ListParagraph"/>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ListParagraph"/>
        <w:autoSpaceDE w:val="0"/>
        <w:autoSpaceDN w:val="0"/>
        <w:adjustRightInd w:val="0"/>
      </w:pPr>
    </w:p>
    <w:p w14:paraId="4D62BDF1" w14:textId="0011C028" w:rsidR="006230EB" w:rsidRPr="00363B76"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getBarcodeCameraContext</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ListParagraph"/>
        <w:autoSpaceDE w:val="0"/>
        <w:autoSpaceDN w:val="0"/>
        <w:adjustRightInd w:val="0"/>
      </w:pPr>
      <w:r>
        <w:t>This function return null if the barcode camera is close.</w:t>
      </w:r>
    </w:p>
    <w:p w14:paraId="68F7C974" w14:textId="77777777" w:rsidR="006230EB" w:rsidRDefault="006230EB" w:rsidP="006230EB">
      <w:pPr>
        <w:pStyle w:val="ListParagraph"/>
        <w:autoSpaceDE w:val="0"/>
        <w:autoSpaceDN w:val="0"/>
        <w:adjustRightInd w:val="0"/>
      </w:pPr>
    </w:p>
    <w:p w14:paraId="52529D32" w14:textId="2B046C78"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pauseScanningBarcodeCamera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ListParagraph"/>
        <w:autoSpaceDE w:val="0"/>
        <w:autoSpaceDN w:val="0"/>
        <w:adjustRightInd w:val="0"/>
      </w:pPr>
      <w:r>
        <w:t xml:space="preserve">This function </w:t>
      </w:r>
      <w:proofErr w:type="gramStart"/>
      <w:r>
        <w:t>pause</w:t>
      </w:r>
      <w:proofErr w:type="gramEnd"/>
      <w:r>
        <w:t xml:space="preserve"> the barcode camera detection</w:t>
      </w:r>
    </w:p>
    <w:p w14:paraId="63C1F9D4" w14:textId="77777777" w:rsidR="006230EB" w:rsidRDefault="006230EB" w:rsidP="006230EB">
      <w:pPr>
        <w:pStyle w:val="ListParagraph"/>
        <w:autoSpaceDE w:val="0"/>
        <w:autoSpaceDN w:val="0"/>
        <w:adjustRightInd w:val="0"/>
      </w:pPr>
    </w:p>
    <w:p w14:paraId="7D8DC9D5" w14:textId="6A2C9AE5"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resumeScanningBarcodeCamera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ListParagraph"/>
        <w:autoSpaceDE w:val="0"/>
        <w:autoSpaceDN w:val="0"/>
        <w:adjustRightInd w:val="0"/>
      </w:pPr>
      <w:r>
        <w:t xml:space="preserve">This function </w:t>
      </w:r>
      <w:proofErr w:type="gramStart"/>
      <w:r w:rsidR="00870CB8">
        <w:t>resume</w:t>
      </w:r>
      <w:proofErr w:type="gramEnd"/>
      <w:r w:rsidR="00870CB8">
        <w:t xml:space="preserve"> the barcode camera detection</w:t>
      </w:r>
    </w:p>
    <w:p w14:paraId="239A29BC" w14:textId="77777777" w:rsidR="006230EB" w:rsidRDefault="006230EB" w:rsidP="006230EB">
      <w:pPr>
        <w:pStyle w:val="ListParagraph"/>
        <w:autoSpaceDE w:val="0"/>
        <w:autoSpaceDN w:val="0"/>
        <w:adjustRightInd w:val="0"/>
      </w:pPr>
    </w:p>
    <w:p w14:paraId="49ED8953" w14:textId="2F74291C"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finishScanningBarcodeCamera</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ListParagraph"/>
        <w:autoSpaceDE w:val="0"/>
        <w:autoSpaceDN w:val="0"/>
        <w:adjustRightInd w:val="0"/>
      </w:pPr>
      <w:r>
        <w:t xml:space="preserve">This function </w:t>
      </w:r>
      <w:proofErr w:type="gramStart"/>
      <w:r w:rsidR="00870CB8">
        <w:t>close</w:t>
      </w:r>
      <w:proofErr w:type="gramEnd"/>
      <w:r w:rsidR="00870CB8">
        <w:t xml:space="preserve"> the barcode camera.</w:t>
      </w:r>
    </w:p>
    <w:p w14:paraId="2931B464" w14:textId="77777777" w:rsidR="00160667" w:rsidRDefault="00160667" w:rsidP="006230EB">
      <w:pPr>
        <w:pStyle w:val="ListParagraph"/>
        <w:autoSpaceDE w:val="0"/>
        <w:autoSpaceDN w:val="0"/>
        <w:adjustRightInd w:val="0"/>
      </w:pPr>
    </w:p>
    <w:p w14:paraId="6A51A723" w14:textId="77777777" w:rsidR="00160667" w:rsidRPr="001861AC" w:rsidRDefault="00160667" w:rsidP="00160667">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gramStart"/>
      <w:r>
        <w:rPr>
          <w:rFonts w:ascii="Consolas" w:hAnsi="Consolas" w:cs="Consolas"/>
          <w:color w:val="000000"/>
          <w:sz w:val="20"/>
          <w:szCs w:val="20"/>
        </w:rPr>
        <w:t>onCancelCapture</w:t>
      </w:r>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5985E2B9" w14:textId="77777777" w:rsidR="00160667" w:rsidRPr="001861AC" w:rsidRDefault="00160667" w:rsidP="00160667">
      <w:pPr>
        <w:pStyle w:val="ListParagraph"/>
        <w:autoSpaceDE w:val="0"/>
        <w:autoSpaceDN w:val="0"/>
        <w:adjustRightInd w:val="0"/>
        <w:rPr>
          <w:rFonts w:ascii="Consolas" w:hAnsi="Consolas" w:cs="Consolas"/>
          <w:sz w:val="20"/>
          <w:szCs w:val="20"/>
        </w:rPr>
      </w:pPr>
    </w:p>
    <w:p w14:paraId="0057BA76" w14:textId="77777777" w:rsidR="00160667" w:rsidRDefault="00160667" w:rsidP="00160667">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84B8D">
        <w:t xml:space="preserve">ack </w:t>
      </w:r>
      <w:r>
        <w:t>b</w:t>
      </w:r>
      <w:r w:rsidRPr="00B84B8D">
        <w:t>utton</w:t>
      </w:r>
      <w:r>
        <w:t>.</w:t>
      </w:r>
    </w:p>
    <w:p w14:paraId="72E22FD3" w14:textId="77777777" w:rsidR="00160667" w:rsidRDefault="00160667" w:rsidP="006230EB">
      <w:pPr>
        <w:pStyle w:val="ListParagraph"/>
        <w:autoSpaceDE w:val="0"/>
        <w:autoSpaceDN w:val="0"/>
        <w:adjustRightInd w:val="0"/>
      </w:pPr>
    </w:p>
    <w:p w14:paraId="494E82B1" w14:textId="77777777" w:rsidR="00141D6A" w:rsidRPr="00141D6A" w:rsidRDefault="00141D6A" w:rsidP="00141D6A">
      <w:pPr>
        <w:pStyle w:val="ListParagraph"/>
        <w:autoSpaceDE w:val="0"/>
        <w:autoSpaceDN w:val="0"/>
        <w:adjustRightInd w:val="0"/>
      </w:pPr>
    </w:p>
    <w:p w14:paraId="63F891D2" w14:textId="77777777" w:rsidR="00254020" w:rsidRPr="001861AC" w:rsidRDefault="00254020" w:rsidP="00254020">
      <w:pPr>
        <w:pStyle w:val="Heading2"/>
        <w:numPr>
          <w:ilvl w:val="1"/>
          <w:numId w:val="8"/>
        </w:numPr>
        <w:spacing w:before="200"/>
        <w:rPr>
          <w:color w:val="auto"/>
        </w:rPr>
      </w:pPr>
      <w:bookmarkStart w:id="33" w:name="_Toc416264333"/>
      <w:r w:rsidRPr="001861AC">
        <w:rPr>
          <w:color w:val="auto"/>
        </w:rPr>
        <w:t xml:space="preserve">Optional, Add </w:t>
      </w:r>
      <w:r>
        <w:rPr>
          <w:color w:val="auto"/>
        </w:rPr>
        <w:t>the following methods to customize.</w:t>
      </w:r>
      <w:bookmarkEnd w:id="33"/>
    </w:p>
    <w:p w14:paraId="51FF171B" w14:textId="77777777" w:rsidR="00141D6A" w:rsidRDefault="00141D6A" w:rsidP="00254020">
      <w:pPr>
        <w:ind w:firstLine="576"/>
      </w:pPr>
    </w:p>
    <w:p w14:paraId="065B29E5" w14:textId="44879A7F" w:rsidR="008A2E4D" w:rsidRDefault="008A2E4D" w:rsidP="008A2E4D">
      <w:r w:rsidRPr="00BB0E11">
        <w:t>setPdf417BarcodeImageDrawable</w:t>
      </w:r>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1DC2C92" w14:textId="77777777" w:rsidR="008A2E4D" w:rsidRDefault="008A2E4D"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w:t>
      </w:r>
      <w:proofErr w:type="gramStart"/>
      <w:r w:rsidR="00254020" w:rsidRPr="001861AC">
        <w:t>By</w:t>
      </w:r>
      <w:proofErr w:type="gramEnd"/>
      <w:r w:rsidR="00254020" w:rsidRPr="001861AC">
        <w:t xml:space="preserve">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proofErr w:type="gramStart"/>
      <w:r w:rsidRPr="00E37D70">
        <w:t>set</w:t>
      </w:r>
      <w:r>
        <w:t>Fin</w:t>
      </w:r>
      <w:r w:rsidRPr="00E37D70">
        <w:t>alMessageDescriptor</w:t>
      </w:r>
      <w:r>
        <w:t xml:space="preserve"> :</w:t>
      </w:r>
      <w:proofErr w:type="gramEnd"/>
      <w:r>
        <w:t xml:space="preserve"> Customize the capturing message, default implementation says "hold steady". </w:t>
      </w:r>
    </w:p>
    <w:p w14:paraId="4597368A" w14:textId="77777777" w:rsidR="00F268DA" w:rsidRPr="00CE0D48" w:rsidRDefault="00F268DA" w:rsidP="00F268DA">
      <w:r w:rsidRPr="00CE0D48">
        <w:t>setFinalMessageDescriptor(</w:t>
      </w:r>
      <w:proofErr w:type="gramStart"/>
      <w:r w:rsidRPr="00CE0D48">
        <w:t>R.layout</w:t>
      </w:r>
      <w:proofErr w:type="gramEnd"/>
      <w:r w:rsidRPr="00CE0D48">
        <w:t>.align_and_tap);</w:t>
      </w:r>
    </w:p>
    <w:p w14:paraId="55142AFE" w14:textId="2AF341B3" w:rsidR="00F268DA" w:rsidRDefault="00F268DA" w:rsidP="00F268DA">
      <w:proofErr w:type="gramStart"/>
      <w:r w:rsidRPr="00CE0D48">
        <w:t>setFinalMessageDescriptor(</w:t>
      </w:r>
      <w:proofErr w:type="gramEnd"/>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proofErr w:type="gramStart"/>
      <w:r>
        <w:t>setFlashlight(</w:t>
      </w:r>
      <w:proofErr w:type="gramEnd"/>
      <w:r>
        <w:t>left, top, right, bottom);</w:t>
      </w:r>
    </w:p>
    <w:p w14:paraId="4CADE28D" w14:textId="77777777" w:rsidR="00070BB1" w:rsidRDefault="00070BB1" w:rsidP="00F268DA"/>
    <w:p w14:paraId="172FE9FE" w14:textId="33772040" w:rsidR="00EC3F35" w:rsidRDefault="001E68F7" w:rsidP="00070BB1">
      <w:r>
        <w:t xml:space="preserve">setCropBarcode: Enable or disable the barcode image cropping. By </w:t>
      </w:r>
      <w:proofErr w:type="gramStart"/>
      <w:r>
        <w:t>default</w:t>
      </w:r>
      <w:proofErr w:type="gramEnd"/>
      <w:r>
        <w:t xml:space="preserve">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 xml:space="preserve">setShowActionBar: Enable or disable the action bar. By </w:t>
      </w:r>
      <w:proofErr w:type="gramStart"/>
      <w:r>
        <w:t>default</w:t>
      </w:r>
      <w:proofErr w:type="gramEnd"/>
      <w:r>
        <w:t xml:space="preserve">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 xml:space="preserve">setShowStatusBar: Enable or disable the status bar. By </w:t>
      </w:r>
      <w:proofErr w:type="gramStart"/>
      <w:r>
        <w:t>default</w:t>
      </w:r>
      <w:proofErr w:type="gramEnd"/>
      <w:r>
        <w:t xml:space="preserve"> is false.</w:t>
      </w:r>
    </w:p>
    <w:p w14:paraId="0F35BEDD" w14:textId="425A6BA9" w:rsidR="00F861CA" w:rsidRDefault="00F861CA" w:rsidP="00F861CA">
      <w:r>
        <w:t>setShowStatusBar (false);</w:t>
      </w:r>
    </w:p>
    <w:p w14:paraId="0B61AF76" w14:textId="77777777" w:rsidR="003210D6" w:rsidRDefault="003210D6" w:rsidP="00F861CA"/>
    <w:p w14:paraId="149559AA" w14:textId="6466A182" w:rsidR="003210D6" w:rsidRDefault="003210D6" w:rsidP="003210D6">
      <w:r>
        <w:t xml:space="preserve">setShowInitialMessage: Enable or disable the barcode camera message. By </w:t>
      </w:r>
      <w:proofErr w:type="gramStart"/>
      <w:r>
        <w:t>default</w:t>
      </w:r>
      <w:proofErr w:type="gramEnd"/>
      <w:r>
        <w:t xml:space="preserve"> is false.</w:t>
      </w:r>
    </w:p>
    <w:p w14:paraId="409D866E" w14:textId="39B5A037" w:rsidR="003210D6" w:rsidRDefault="003210D6" w:rsidP="00B91015">
      <w:pPr>
        <w:tabs>
          <w:tab w:val="center" w:pos="4680"/>
        </w:tabs>
      </w:pPr>
      <w:r>
        <w:t>setShowInitialMessage (false);</w:t>
      </w:r>
      <w:r w:rsidR="000D4D1B">
        <w:tab/>
      </w:r>
    </w:p>
    <w:p w14:paraId="1C098D7C" w14:textId="77777777" w:rsidR="00D83536" w:rsidRDefault="00D83536" w:rsidP="00363B76"/>
    <w:p w14:paraId="798C006D" w14:textId="2365DDAE" w:rsidR="00331A9F" w:rsidRDefault="00331A9F" w:rsidP="00363B76">
      <w:r w:rsidRPr="00363B76">
        <w:t>setCanShowBrackets</w:t>
      </w:r>
      <w:r>
        <w:t>OnTablet: Enable or disable the guiding brackets for tablets</w:t>
      </w:r>
    </w:p>
    <w:p w14:paraId="67246B01" w14:textId="304F75A2" w:rsidR="00331A9F" w:rsidRDefault="00331A9F" w:rsidP="00363B76">
      <w:r w:rsidRPr="001F1280">
        <w:t>setCanShowBrackets</w:t>
      </w:r>
      <w:r>
        <w:t>OnTablet(true);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Heading2"/>
        <w:numPr>
          <w:ilvl w:val="1"/>
          <w:numId w:val="8"/>
        </w:numPr>
        <w:spacing w:before="200"/>
        <w:rPr>
          <w:color w:val="auto"/>
        </w:rPr>
      </w:pPr>
      <w:r>
        <w:rPr>
          <w:color w:val="auto"/>
        </w:rPr>
        <w:t xml:space="preserve"> </w:t>
      </w:r>
      <w:bookmarkStart w:id="34"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34"/>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Pr="00486D23" w:rsidDel="006320BA" w:rsidRDefault="00254020" w:rsidP="00254020">
      <w:pPr>
        <w:rPr>
          <w:b/>
        </w:rPr>
      </w:pPr>
      <w:r w:rsidRPr="005F6612" w:rsidDel="006320BA">
        <w:rPr>
          <w:b/>
        </w:rPr>
        <w:t>For Driver's License Cards</w:t>
      </w:r>
    </w:p>
    <w:p w14:paraId="4D1FF03F" w14:textId="7C8B25C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91231D">
        <w:rPr>
          <w:rFonts w:ascii="Menlo Regular" w:hAnsi="Menlo Regular" w:cs="Menlo Regular"/>
          <w:color w:val="1C00CF"/>
          <w:sz w:val="22"/>
          <w:szCs w:val="22"/>
        </w:rPr>
        <w:t>1250</w:t>
      </w:r>
      <w:r w:rsidR="00254020" w:rsidRPr="0043268A" w:rsidDel="006320BA">
        <w:rPr>
          <w:rFonts w:ascii="Consolas" w:hAnsi="Consolas" w:cs="Consolas"/>
          <w:color w:val="000000"/>
          <w:sz w:val="20"/>
          <w:szCs w:val="20"/>
        </w:rPr>
        <w:t>);</w:t>
      </w:r>
    </w:p>
    <w:p w14:paraId="7219B368" w14:textId="77777777" w:rsidR="00254020"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689FA28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lastRenderedPageBreak/>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Heading1"/>
        <w:numPr>
          <w:ilvl w:val="0"/>
          <w:numId w:val="8"/>
        </w:numPr>
        <w:spacing w:before="480"/>
        <w:rPr>
          <w:color w:val="auto"/>
        </w:rPr>
      </w:pPr>
      <w:bookmarkStart w:id="35" w:name="_Toc416264335"/>
      <w:bookmarkStart w:id="36" w:name="_Toc444614785"/>
      <w:r w:rsidRPr="001861AC">
        <w:rPr>
          <w:color w:val="auto"/>
        </w:rPr>
        <w:t>Processing a card</w:t>
      </w:r>
      <w:bookmarkEnd w:id="35"/>
      <w:bookmarkEnd w:id="36"/>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Heading2"/>
        <w:numPr>
          <w:ilvl w:val="1"/>
          <w:numId w:val="8"/>
        </w:numPr>
        <w:spacing w:before="200"/>
        <w:rPr>
          <w:color w:val="auto"/>
        </w:rPr>
      </w:pPr>
      <w:bookmarkStart w:id="37" w:name="_Toc416264336"/>
      <w:r w:rsidRPr="001861AC">
        <w:rPr>
          <w:color w:val="auto"/>
        </w:rPr>
        <w:t>Add a callback for the web service.</w:t>
      </w:r>
      <w:bookmarkEnd w:id="37"/>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Heading2"/>
        <w:numPr>
          <w:ilvl w:val="1"/>
          <w:numId w:val="8"/>
        </w:numPr>
        <w:spacing w:before="200"/>
        <w:rPr>
          <w:color w:val="auto"/>
        </w:rPr>
      </w:pPr>
      <w:bookmarkStart w:id="38" w:name="_Toc416264337"/>
      <w:r w:rsidRPr="001861AC">
        <w:rPr>
          <w:color w:val="auto"/>
        </w:rPr>
        <w:t>Call the web service to process the card image</w:t>
      </w:r>
      <w:bookmarkEnd w:id="38"/>
    </w:p>
    <w:p w14:paraId="300FA83A" w14:textId="77777777" w:rsidR="00254020" w:rsidRPr="001861AC" w:rsidRDefault="00254020" w:rsidP="00254020">
      <w:pPr>
        <w:pStyle w:val="Heading3"/>
        <w:numPr>
          <w:ilvl w:val="2"/>
          <w:numId w:val="8"/>
        </w:numPr>
        <w:spacing w:before="200"/>
        <w:rPr>
          <w:color w:val="auto"/>
        </w:rPr>
      </w:pPr>
      <w:bookmarkStart w:id="39" w:name="_Toc416264338"/>
      <w:r w:rsidRPr="001861AC">
        <w:rPr>
          <w:color w:val="auto"/>
        </w:rPr>
        <w:t>For Driver's License Cards</w:t>
      </w:r>
      <w:bookmarkEnd w:id="39"/>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w:t>
      </w:r>
      <w:r w:rsidR="00FC434A">
        <w:rPr>
          <w:rFonts w:ascii="Monaco" w:hAnsi="Monaco" w:cs="Monaco"/>
          <w:color w:val="000000"/>
          <w:sz w:val="22"/>
          <w:szCs w:val="22"/>
          <w:lang w:val="es-ES"/>
        </w:rPr>
        <w:t>region</w:t>
      </w:r>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w:t>
      </w:r>
      <w:proofErr w:type="gramStart"/>
      <w:r w:rsidR="006A21AE">
        <w:rPr>
          <w:rFonts w:ascii="Monaco" w:hAnsi="Monaco" w:cs="Monaco"/>
          <w:color w:val="000000"/>
          <w:sz w:val="22"/>
          <w:szCs w:val="22"/>
        </w:rPr>
        <w:t>barcodeString</w:t>
      </w:r>
      <w:r w:rsidR="00254020" w:rsidRPr="001861AC">
        <w:rPr>
          <w:rFonts w:ascii="Monaco" w:hAnsi="Monaco" w:cs="Monaco"/>
          <w:color w:val="000000"/>
          <w:sz w:val="22"/>
          <w:szCs w:val="22"/>
        </w:rPr>
        <w:t>,callerActivity</w:t>
      </w:r>
      <w:proofErr w:type="gramEnd"/>
      <w:r w:rsidR="00254020" w:rsidRPr="001861AC">
        <w:rPr>
          <w:rFonts w:ascii="Monaco" w:hAnsi="Monaco" w:cs="Monaco"/>
          <w:color w:val="000000"/>
          <w:sz w:val="22"/>
          <w:szCs w:val="22"/>
        </w:rPr>
        <w:t>,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77777777"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0" w:history="1">
        <w:r w:rsidRPr="00E05CED">
          <w:rPr>
            <w:rStyle w:val="Hyperlink"/>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Heading3"/>
        <w:numPr>
          <w:ilvl w:val="2"/>
          <w:numId w:val="8"/>
        </w:numPr>
        <w:spacing w:before="200"/>
        <w:rPr>
          <w:color w:val="auto"/>
        </w:rPr>
      </w:pPr>
      <w:bookmarkStart w:id="40" w:name="_Toc416264339"/>
      <w:r w:rsidRPr="001861AC">
        <w:rPr>
          <w:color w:val="auto"/>
        </w:rPr>
        <w:t>For Medical Insurance Cards</w:t>
      </w:r>
      <w:bookmarkEnd w:id="40"/>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lastRenderedPageBreak/>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Heading3"/>
        <w:numPr>
          <w:ilvl w:val="2"/>
          <w:numId w:val="8"/>
        </w:numPr>
        <w:spacing w:before="200"/>
        <w:rPr>
          <w:color w:val="auto"/>
        </w:rPr>
      </w:pPr>
      <w:bookmarkStart w:id="41" w:name="_Toc416264340"/>
      <w:r w:rsidRPr="001861AC">
        <w:rPr>
          <w:color w:val="auto"/>
        </w:rPr>
        <w:t>For Passport Cards</w:t>
      </w:r>
      <w:bookmarkEnd w:id="41"/>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lastRenderedPageBreak/>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Heading2"/>
        <w:numPr>
          <w:ilvl w:val="1"/>
          <w:numId w:val="8"/>
        </w:numPr>
        <w:spacing w:before="200"/>
        <w:rPr>
          <w:color w:val="auto"/>
        </w:rPr>
      </w:pPr>
      <w:bookmarkStart w:id="42" w:name="_Toc416264342"/>
      <w:r w:rsidRPr="001861AC">
        <w:rPr>
          <w:color w:val="auto"/>
        </w:rPr>
        <w:t>Finally, do your post-processing of the card information</w:t>
      </w:r>
      <w:bookmarkEnd w:id="42"/>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53E67BD3"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processImageServiceCompleted</w:t>
      </w:r>
      <w:r w:rsidR="00070D7F">
        <w:rPr>
          <w:rFonts w:cs="Helvetica"/>
        </w:rPr>
        <w:t>(</w:t>
      </w:r>
      <w:proofErr w:type="gramEnd"/>
      <w:r w:rsidR="00070D7F">
        <w:rPr>
          <w:rFonts w:cs="Helvetica"/>
        </w:rPr>
        <w:t>Acuant</w:t>
      </w:r>
      <w:r w:rsidRPr="001861AC">
        <w:rPr>
          <w:rFonts w:cs="Helvetica"/>
        </w:rPr>
        <w:t>Card card)</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 xml:space="preserve">a ‘card </w:t>
      </w:r>
      <w:proofErr w:type="gramStart"/>
      <w:r w:rsidRPr="001861AC">
        <w:t>‘ object</w:t>
      </w:r>
      <w:proofErr w:type="gramEnd"/>
      <w:r w:rsidRPr="001861AC">
        <w:t xml:space="preserve">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lastRenderedPageBreak/>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gramStart"/>
      <w:r w:rsidRPr="001861AC">
        <w:rPr>
          <w:rFonts w:cs="Helvetica"/>
        </w:rPr>
        <w:t>card.getName</w:t>
      </w:r>
      <w:proofErr w:type="gramEnd"/>
      <w:r w:rsidRPr="001861AC">
        <w:rPr>
          <w:rFonts w:cs="Helvetica"/>
        </w:rPr>
        <w:t>()</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DDDCC8" w14:textId="77777777" w:rsidR="00A90AF0" w:rsidRPr="00254196" w:rsidRDefault="00A90AF0" w:rsidP="00254196">
      <w:r w:rsidRPr="00254196">
        <w:t>/**</w:t>
      </w:r>
      <w:r w:rsidRPr="00254196">
        <w:br/>
        <w:t xml:space="preserve"> *</w:t>
      </w:r>
      <w:r w:rsidRPr="00254196">
        <w:br/>
        <w:t xml:space="preserve"> */</w:t>
      </w:r>
      <w:r w:rsidRPr="00254196">
        <w:br/>
        <w:t>@Override</w:t>
      </w:r>
      <w:r w:rsidRPr="00254196">
        <w:br/>
        <w:t>public void processImageServiceCompleted(Card card) {</w:t>
      </w:r>
      <w:r w:rsidRPr="00254196">
        <w:br/>
        <w:t xml:space="preserve">    if (Util.LOG_ENABLED) {</w:t>
      </w:r>
      <w:r w:rsidRPr="00254196">
        <w:br/>
        <w:t xml:space="preserve">        Utils.appendLog(TAG, </w:t>
      </w:r>
      <w:r w:rsidRPr="00A90AF0">
        <w:t>"public void processImageServiceCompleted(CSSNCard card, int status, String errorMessage)"</w:t>
      </w:r>
      <w:r w:rsidRPr="00254196">
        <w:t>);</w:t>
      </w:r>
      <w:r w:rsidRPr="00254196">
        <w:br/>
        <w:t xml:space="preserve">    }</w:t>
      </w:r>
      <w:r w:rsidRPr="00254196">
        <w:br/>
        <w:t xml:space="preserve">    isProcessing = false;</w:t>
      </w:r>
      <w:r w:rsidRPr="00254196">
        <w:br/>
      </w:r>
      <w:r w:rsidRPr="00254196">
        <w:br/>
        <w:t xml:space="preserve">    Util.dismissDialog(progressDialog);</w:t>
      </w:r>
      <w:r w:rsidRPr="00254196">
        <w:br/>
      </w:r>
      <w:r w:rsidRPr="00254196">
        <w:br/>
        <w:t xml:space="preserve">    String dialogMessage = null;</w:t>
      </w:r>
      <w:r w:rsidRPr="00254196">
        <w:br/>
      </w:r>
      <w:r w:rsidRPr="00254196">
        <w:br/>
        <w:t xml:space="preserve">    try {</w:t>
      </w:r>
      <w:r w:rsidRPr="00254196">
        <w:br/>
        <w:t xml:space="preserve">        DataContext.getInstance().setCardType(mainActivityModel.getCurrentOptionType());</w:t>
      </w:r>
      <w:r w:rsidRPr="00254196">
        <w:br/>
      </w:r>
      <w:r w:rsidRPr="00254196">
        <w:br/>
        <w:t xml:space="preserve">        if (card == null || card.isEmpty()) {</w:t>
      </w:r>
      <w:r w:rsidRPr="00254196">
        <w:br/>
        <w:t xml:space="preserve">            dialogMessage = </w:t>
      </w:r>
      <w:r w:rsidRPr="00A90AF0">
        <w:t>"No data found for this license card!"</w:t>
      </w:r>
      <w:r w:rsidRPr="00254196">
        <w:t>;</w:t>
      </w:r>
      <w:r w:rsidRPr="00254196">
        <w:br/>
        <w:t xml:space="preserve">        } else {</w:t>
      </w:r>
      <w:r w:rsidRPr="00254196">
        <w:br/>
      </w:r>
      <w:r w:rsidRPr="00254196">
        <w:br/>
        <w:t xml:space="preserve">            switch (mainActivityModel.getCurrentOptionType()) {</w:t>
      </w:r>
      <w:r w:rsidRPr="00254196">
        <w:br/>
        <w:t xml:space="preserve">                case CardType.DRIVERS_LICENSE:</w:t>
      </w:r>
      <w:r w:rsidRPr="00254196">
        <w:br/>
        <w:t xml:space="preserve">                    DataContext.getInstance().setProcessedLicenseCard((DriversLicenseCard) card);</w:t>
      </w:r>
      <w:r w:rsidRPr="00254196">
        <w:br/>
        <w:t xml:space="preserve">                    break;</w:t>
      </w:r>
      <w:r w:rsidRPr="00254196">
        <w:br/>
      </w:r>
      <w:r w:rsidRPr="00254196">
        <w:br/>
        <w:t xml:space="preserve">                case CardType.MEDICAL_INSURANCE:</w:t>
      </w:r>
      <w:r w:rsidRPr="00254196">
        <w:br/>
        <w:t xml:space="preserve">                    DataContext.getInstance().setProcessedMedicalCard((MedicalCard) card);</w:t>
      </w:r>
      <w:r w:rsidRPr="00254196">
        <w:br/>
        <w:t xml:space="preserve">                    break;</w:t>
      </w:r>
      <w:r w:rsidRPr="00254196">
        <w:br/>
      </w:r>
      <w:r w:rsidRPr="00254196">
        <w:br/>
        <w:t xml:space="preserve">                case CardType.PASSPORT:</w:t>
      </w:r>
      <w:r w:rsidRPr="00254196">
        <w:br/>
        <w:t xml:space="preserve">                    DataContext.getInstance().setProcessedPassportCard((PassportCard) card);</w:t>
      </w:r>
      <w:r w:rsidRPr="00254196">
        <w:br/>
        <w:t xml:space="preserve">                    break;</w:t>
      </w:r>
      <w:r w:rsidRPr="00254196">
        <w:br/>
      </w:r>
      <w:r w:rsidRPr="00254196">
        <w:br/>
      </w:r>
      <w:r w:rsidRPr="00254196">
        <w:lastRenderedPageBreak/>
        <w:t xml:space="preserve">                default:</w:t>
      </w:r>
      <w:r w:rsidRPr="00254196">
        <w:br/>
        <w:t xml:space="preserve">                    throw new IllegalStateException(</w:t>
      </w:r>
      <w:r w:rsidRPr="00A90AF0">
        <w:t>"There is not implementation for processing the card type '"</w:t>
      </w:r>
      <w:r w:rsidRPr="00A90AF0">
        <w:br/>
        <w:t xml:space="preserve">                            </w:t>
      </w:r>
      <w:r w:rsidRPr="00254196">
        <w:t xml:space="preserve">+ mainActivityModel.getCurrentOptionType() + </w:t>
      </w:r>
      <w:r w:rsidRPr="00A90AF0">
        <w:t>"'"</w:t>
      </w:r>
      <w:r w:rsidRPr="00254196">
        <w:t>);</w:t>
      </w:r>
      <w:r w:rsidRPr="00254196">
        <w:br/>
        <w:t xml:space="preserve">            }</w:t>
      </w:r>
      <w:r w:rsidRPr="00254196">
        <w:br/>
      </w:r>
      <w:r w:rsidRPr="00254196">
        <w:br/>
        <w:t xml:space="preserve">            Util.unLockScreen(MainActivity.this);</w:t>
      </w:r>
      <w:r w:rsidRPr="00254196">
        <w:br/>
      </w:r>
      <w:r w:rsidRPr="00254196">
        <w:br/>
        <w:t xml:space="preserve">            Intent showDataActivityIntent = new Intent(this, ShowDataActivity.class);</w:t>
      </w:r>
      <w:r w:rsidRPr="00254196">
        <w:br/>
        <w:t xml:space="preserve">            this.startActivity(showDataActivityIntent);</w:t>
      </w:r>
      <w:r w:rsidRPr="00254196">
        <w:br/>
        <w:t xml:space="preserve">        }</w:t>
      </w:r>
      <w:r w:rsidRPr="00254196">
        <w:br/>
      </w:r>
      <w:r w:rsidRPr="00254196">
        <w:br/>
        <w:t xml:space="preserve">    } catch (Exception e) {</w:t>
      </w:r>
      <w:r w:rsidRPr="00254196">
        <w:br/>
        <w:t xml:space="preserve">        Utils.appendLog(TAG, e.getMessage());</w:t>
      </w:r>
      <w:r w:rsidRPr="00254196">
        <w:br/>
        <w:t xml:space="preserve">        dialogMessage = </w:t>
      </w:r>
      <w:r w:rsidRPr="00A90AF0">
        <w:t>"Sorry! Internal error has occurred, please contact us!"</w:t>
      </w:r>
      <w:r w:rsidRPr="00254196">
        <w:t>;</w:t>
      </w:r>
      <w:r w:rsidRPr="00254196">
        <w:br/>
      </w:r>
      <w:r w:rsidRPr="00254196">
        <w:br/>
        <w:t xml:space="preserve">    }</w:t>
      </w:r>
      <w:r w:rsidRPr="00254196">
        <w:br/>
      </w:r>
      <w:r w:rsidRPr="00254196">
        <w:br/>
        <w:t xml:space="preserve">    if (dialogMessage != null) {</w:t>
      </w:r>
      <w:r w:rsidRPr="00254196">
        <w:br/>
        <w:t xml:space="preserve">        Util.dismissDialog(alertDialog);</w:t>
      </w:r>
      <w:r w:rsidRPr="00254196">
        <w:br/>
        <w:t xml:space="preserve">        alertDialog = Util.showDialog(this, dialogMessage,new DialogInterface.OnClickListener() {</w:t>
      </w:r>
      <w:r w:rsidRPr="00254196">
        <w:br/>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w:t>
      </w:r>
      <w:r w:rsidRPr="00254196">
        <w:br/>
        <w:t>}</w:t>
      </w:r>
    </w:p>
    <w:p w14:paraId="1B1CD567" w14:textId="77777777" w:rsidR="00A90AF0" w:rsidRDefault="00A90AF0" w:rsidP="00254020">
      <w:pPr>
        <w:autoSpaceDE w:val="0"/>
        <w:autoSpaceDN w:val="0"/>
        <w:adjustRightInd w:val="0"/>
        <w:rPr>
          <w:rFonts w:ascii="Consolas" w:hAnsi="Consolas" w:cs="Consolas"/>
          <w:color w:val="3F5FBF"/>
          <w:sz w:val="20"/>
          <w:szCs w:val="20"/>
        </w:rPr>
      </w:pPr>
      <w:r w:rsidRPr="001861AC" w:rsidDel="00A90AF0">
        <w:rPr>
          <w:rFonts w:ascii="Consolas" w:hAnsi="Consolas" w:cs="Consolas"/>
          <w:color w:val="3F5FBF"/>
          <w:sz w:val="20"/>
          <w:szCs w:val="20"/>
        </w:rPr>
        <w:t xml:space="preserve"> </w:t>
      </w:r>
    </w:p>
    <w:p w14:paraId="211B0590" w14:textId="77777777" w:rsidR="00A90AF0" w:rsidRDefault="00A90AF0" w:rsidP="00254020">
      <w:pPr>
        <w:autoSpaceDE w:val="0"/>
        <w:autoSpaceDN w:val="0"/>
        <w:adjustRightInd w:val="0"/>
        <w:rPr>
          <w:rFonts w:ascii="Consolas" w:hAnsi="Consolas" w:cs="Consolas"/>
          <w:color w:val="3F5FBF"/>
          <w:sz w:val="20"/>
          <w:szCs w:val="20"/>
        </w:rPr>
      </w:pPr>
    </w:p>
    <w:p w14:paraId="24B11D83" w14:textId="4275DB3B" w:rsidR="00A90AF0" w:rsidRPr="001861AC" w:rsidRDefault="00A90AF0" w:rsidP="00A90AF0">
      <w:pPr>
        <w:pStyle w:val="Heading1"/>
        <w:numPr>
          <w:ilvl w:val="0"/>
          <w:numId w:val="8"/>
        </w:numPr>
        <w:spacing w:before="480"/>
        <w:rPr>
          <w:color w:val="auto"/>
        </w:rPr>
      </w:pPr>
      <w:bookmarkStart w:id="43" w:name="_Toc444614786"/>
      <w:r>
        <w:rPr>
          <w:color w:val="auto"/>
        </w:rPr>
        <w:t xml:space="preserve">Errors </w:t>
      </w:r>
      <w:r w:rsidR="0044080D">
        <w:rPr>
          <w:color w:val="auto"/>
        </w:rPr>
        <w:t>handling</w:t>
      </w:r>
      <w:bookmarkEnd w:id="43"/>
    </w:p>
    <w:p w14:paraId="635F93E0" w14:textId="6A3A61BB" w:rsidR="0044080D" w:rsidRPr="001861AC" w:rsidRDefault="00C53C46" w:rsidP="00254196">
      <w:r>
        <w:t xml:space="preserve">In order to handle the errors or alert over SDK’s </w:t>
      </w:r>
      <w:proofErr w:type="gramStart"/>
      <w:r>
        <w:t xml:space="preserve">action </w:t>
      </w:r>
      <w:r w:rsidR="0044080D" w:rsidRPr="001861AC">
        <w:t>,</w:t>
      </w:r>
      <w:proofErr w:type="gramEnd"/>
      <w:r w:rsidR="0044080D" w:rsidRPr="001861AC">
        <w:t xml:space="preserve"> you </w:t>
      </w:r>
      <w:r>
        <w:t>will</w:t>
      </w:r>
      <w:r w:rsidR="0044080D" w:rsidRPr="001861AC">
        <w:t xml:space="preserve"> </w:t>
      </w:r>
      <w:r w:rsidR="00AE7EAC">
        <w:t>receive</w:t>
      </w:r>
      <w:r w:rsidR="0044080D" w:rsidRPr="001861AC">
        <w:t xml:space="preserve"> </w:t>
      </w:r>
      <w:r>
        <w:t>the error on didFailWithError(int code, String message) method</w:t>
      </w:r>
      <w:r w:rsidR="0044080D" w:rsidRPr="001861AC">
        <w:t>.</w:t>
      </w:r>
    </w:p>
    <w:p w14:paraId="5D0F86C5" w14:textId="77777777" w:rsidR="007072BE" w:rsidRPr="00C307D9" w:rsidRDefault="007072BE" w:rsidP="007072BE">
      <w:pPr>
        <w:widowControl w:val="0"/>
        <w:autoSpaceDE w:val="0"/>
        <w:autoSpaceDN w:val="0"/>
        <w:adjustRightInd w:val="0"/>
        <w:spacing w:after="240" w:line="360" w:lineRule="atLeast"/>
      </w:pPr>
      <w:r w:rsidRPr="00C307D9">
        <w:t xml:space="preserve">Implement AcuantErrorListener interface in your Activity. </w:t>
      </w:r>
    </w:p>
    <w:p w14:paraId="06B477F7" w14:textId="77777777" w:rsidR="00C53C46" w:rsidRDefault="00C53C46" w:rsidP="00254020">
      <w:pPr>
        <w:autoSpaceDE w:val="0"/>
        <w:autoSpaceDN w:val="0"/>
        <w:adjustRightInd w:val="0"/>
        <w:rPr>
          <w:rFonts w:ascii="Consolas" w:hAnsi="Consolas" w:cs="Consolas"/>
          <w:color w:val="3F5FBF"/>
          <w:sz w:val="20"/>
          <w:szCs w:val="20"/>
        </w:rPr>
      </w:pPr>
    </w:p>
    <w:p w14:paraId="4E016552" w14:textId="77777777" w:rsidR="00C53C46" w:rsidRPr="001861AC" w:rsidRDefault="00C53C46" w:rsidP="00C53C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2D97D983" w14:textId="77777777" w:rsidR="00C53C46" w:rsidRDefault="00C53C46" w:rsidP="00254020">
      <w:pPr>
        <w:autoSpaceDE w:val="0"/>
        <w:autoSpaceDN w:val="0"/>
        <w:adjustRightInd w:val="0"/>
        <w:rPr>
          <w:rFonts w:ascii="Consolas" w:hAnsi="Consolas" w:cs="Consolas"/>
          <w:color w:val="3F5FBF"/>
          <w:sz w:val="20"/>
          <w:szCs w:val="20"/>
        </w:rPr>
      </w:pPr>
    </w:p>
    <w:p w14:paraId="5EC0706C" w14:textId="77777777" w:rsidR="00C53C46" w:rsidRPr="00254196" w:rsidRDefault="00C53C46" w:rsidP="00254196">
      <w:r w:rsidRPr="00254196">
        <w:t>@Override</w:t>
      </w:r>
      <w:r w:rsidRPr="00254196">
        <w:br/>
        <w:t>public void didFailWithError(int code, String message) {</w:t>
      </w:r>
      <w:r w:rsidRPr="00254196">
        <w:br/>
        <w:t xml:space="preserve">    Util.dismissDialog(progressDialog);</w:t>
      </w:r>
      <w:r w:rsidRPr="00254196">
        <w:br/>
        <w:t xml:space="preserve">    Util.unLockScreen(MainActivity.this);</w:t>
      </w:r>
      <w:r w:rsidRPr="00254196">
        <w:br/>
      </w:r>
      <w:r w:rsidRPr="00254196">
        <w:lastRenderedPageBreak/>
        <w:t xml:space="preserve">    String msg = message;</w:t>
      </w:r>
      <w:r w:rsidRPr="00254196">
        <w:br/>
        <w:t xml:space="preserve">    if (code == ErrorType.AcuantErrorCouldNotReachServer) {</w:t>
      </w:r>
      <w:r w:rsidRPr="00254196">
        <w:br/>
        <w:t xml:space="preserve">        msg = getString(R.string.no_internet_message);</w:t>
      </w:r>
      <w:r w:rsidRPr="00254196">
        <w:br/>
        <w:t xml:space="preserve">    }else if (code == ErrorType.AcuantErrorUnableToCrop){</w:t>
      </w:r>
      <w:r w:rsidRPr="00254196">
        <w:br/>
        <w:t xml:space="preserve">        updateModelAndUIFromCroppedCard(originalImage);</w:t>
      </w:r>
      <w:r w:rsidRPr="00254196">
        <w:br/>
        <w:t xml:space="preserve">    }</w:t>
      </w:r>
      <w:r w:rsidRPr="00254196">
        <w:br/>
        <w:t xml:space="preserve">    alertDialog = Util.showDialog(this, msg, new DialogInterface.OnClickListener() {</w:t>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if (Util.LOG_ENABLED) {</w:t>
      </w:r>
      <w:r w:rsidRPr="00254196">
        <w:br/>
        <w:t xml:space="preserve">        Utils.appendLog(TAG, "didFailWithError:" + message);</w:t>
      </w:r>
      <w:r w:rsidRPr="00254196">
        <w:br/>
        <w:t xml:space="preserve">    }</w:t>
      </w:r>
      <w:r w:rsidRPr="00254196">
        <w:br/>
        <w:t xml:space="preserve">    // message dialogs</w:t>
      </w:r>
      <w:r w:rsidRPr="00254196">
        <w:br/>
        <w:t xml:space="preserve">    isValidating = false;</w:t>
      </w:r>
      <w:r w:rsidRPr="00254196">
        <w:br/>
        <w:t xml:space="preserve">    isProcessing = false;</w:t>
      </w:r>
      <w:r w:rsidRPr="00254196">
        <w:br/>
        <w:t xml:space="preserve">    isActivating = false;</w:t>
      </w:r>
      <w:r w:rsidRPr="00254196">
        <w:br/>
      </w:r>
      <w:r w:rsidRPr="00254196">
        <w:br/>
        <w:t>}</w:t>
      </w:r>
    </w:p>
    <w:p w14:paraId="0CB8C65B" w14:textId="512D4A22" w:rsidR="002956B5" w:rsidRDefault="002956B5" w:rsidP="00254020">
      <w:pPr>
        <w:pStyle w:val="Heading1"/>
        <w:numPr>
          <w:ilvl w:val="0"/>
          <w:numId w:val="8"/>
        </w:numPr>
        <w:spacing w:before="480"/>
        <w:rPr>
          <w:color w:val="auto"/>
        </w:rPr>
      </w:pPr>
      <w:bookmarkStart w:id="44" w:name="_Toc444614787"/>
      <w:bookmarkStart w:id="45" w:name="_Toc416264343"/>
      <w:r>
        <w:rPr>
          <w:color w:val="auto"/>
        </w:rPr>
        <w:t>Error Types</w:t>
      </w:r>
      <w:bookmarkEnd w:id="44"/>
    </w:p>
    <w:p w14:paraId="279E5818" w14:textId="77777777" w:rsidR="002956B5" w:rsidRDefault="002956B5" w:rsidP="002956B5"/>
    <w:p w14:paraId="498BE62A" w14:textId="66D99DA4" w:rsidR="006A21AE" w:rsidRPr="00CE6F66" w:rsidRDefault="006A21AE" w:rsidP="00CE6F66">
      <w:r w:rsidRPr="0069486B">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w:t>
      </w:r>
      <w:r w:rsidR="005C6A47">
        <w:t>c</w:t>
      </w:r>
      <w:r w:rsidRPr="00CE6F66">
        <w:t xml:space="preserve">tive license </w:t>
      </w:r>
      <w:r w:rsidRPr="00CE6F66">
        <w:lastRenderedPageBreak/>
        <w:t>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7E465894" w:rsidR="002956B5" w:rsidRPr="002956B5" w:rsidRDefault="006A21AE" w:rsidP="002956B5">
      <w:r w:rsidRPr="00B110E3" w:rsidDel="006A21AE">
        <w:t xml:space="preserve"> </w:t>
      </w:r>
    </w:p>
    <w:p w14:paraId="2F74F4B6" w14:textId="77777777" w:rsidR="00254020" w:rsidRDefault="00254020" w:rsidP="00254020">
      <w:pPr>
        <w:pStyle w:val="Heading1"/>
        <w:numPr>
          <w:ilvl w:val="0"/>
          <w:numId w:val="8"/>
        </w:numPr>
        <w:spacing w:before="480"/>
        <w:rPr>
          <w:color w:val="auto"/>
        </w:rPr>
      </w:pPr>
      <w:bookmarkStart w:id="46" w:name="_Toc444614788"/>
      <w:r>
        <w:rPr>
          <w:color w:val="auto"/>
        </w:rPr>
        <w:t>Change Log</w:t>
      </w:r>
      <w:bookmarkEnd w:id="45"/>
      <w:bookmarkEnd w:id="46"/>
    </w:p>
    <w:p w14:paraId="0B07A599" w14:textId="77777777" w:rsidR="001C7C7E" w:rsidRPr="001C7C7E" w:rsidRDefault="001C7C7E" w:rsidP="00B110E3"/>
    <w:p w14:paraId="4364D2BC" w14:textId="223DEC7D" w:rsidR="003210D6" w:rsidRPr="00F24082" w:rsidRDefault="003210D6" w:rsidP="00F24082">
      <w:r w:rsidRPr="00F24082">
        <w:t xml:space="preserve">Acuant </w:t>
      </w:r>
      <w:r>
        <w:t>Android</w:t>
      </w:r>
      <w:r w:rsidRPr="003210D6">
        <w:t xml:space="preserve"> MobileSDK version </w:t>
      </w:r>
      <w:r w:rsidR="004226B3">
        <w:t>4</w:t>
      </w:r>
      <w:r w:rsidR="00FC434A">
        <w:t>.0</w:t>
      </w:r>
      <w:r w:rsidR="009124EA">
        <w:t>.</w:t>
      </w:r>
      <w:r w:rsidR="006F4CC9">
        <w:t>1</w:t>
      </w:r>
      <w:r w:rsidRPr="00F24082">
        <w:t>.</w:t>
      </w:r>
    </w:p>
    <w:p w14:paraId="09E72D05" w14:textId="180ADA35" w:rsidR="003210D6" w:rsidRDefault="003210D6" w:rsidP="003210D6"/>
    <w:p w14:paraId="1C374EB6" w14:textId="3CA64868" w:rsidR="006F4CC9" w:rsidRDefault="00273B6F" w:rsidP="003210D6">
      <w:r>
        <w:t>Changes:</w:t>
      </w:r>
    </w:p>
    <w:p w14:paraId="10D36061" w14:textId="77777777" w:rsidR="006F4CC9" w:rsidRDefault="006F4CC9" w:rsidP="003210D6"/>
    <w:p w14:paraId="1453A5A4" w14:textId="51E63FA7" w:rsidR="006F4CC9" w:rsidRDefault="006F4CC9" w:rsidP="00C307D9">
      <w:pPr>
        <w:pStyle w:val="ListParagraph"/>
        <w:numPr>
          <w:ilvl w:val="0"/>
          <w:numId w:val="19"/>
        </w:numPr>
        <w:rPr>
          <w:color w:val="434343"/>
        </w:rPr>
      </w:pPr>
      <w:r w:rsidRPr="006F4CC9">
        <w:t xml:space="preserve">Removed dependency for </w:t>
      </w:r>
      <w:proofErr w:type="gramStart"/>
      <w:r w:rsidRPr="00C307D9">
        <w:rPr>
          <w:color w:val="434343"/>
        </w:rPr>
        <w:t>com.google.android.gms:play</w:t>
      </w:r>
      <w:proofErr w:type="gramEnd"/>
      <w:r w:rsidRPr="00C307D9">
        <w:rPr>
          <w:color w:val="434343"/>
        </w:rPr>
        <w:t>-services-appindexing:8.1.0</w:t>
      </w:r>
    </w:p>
    <w:p w14:paraId="2849652B" w14:textId="7D760C6B" w:rsidR="006F4CC9" w:rsidRPr="00014060" w:rsidRDefault="006F4CC9" w:rsidP="00C307D9">
      <w:pPr>
        <w:pStyle w:val="ListParagraph"/>
        <w:numPr>
          <w:ilvl w:val="0"/>
          <w:numId w:val="19"/>
        </w:numPr>
      </w:pPr>
      <w:r w:rsidRPr="006F4CC9">
        <w:t xml:space="preserve">Updated the feature </w:t>
      </w:r>
      <w:r w:rsidR="00611959">
        <w:t>android.hardware.camera</w:t>
      </w:r>
      <w:r w:rsidRPr="00C307D9">
        <w:t xml:space="preserve"> as optional</w:t>
      </w:r>
    </w:p>
    <w:sectPr w:rsidR="006F4CC9" w:rsidRPr="000140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DF9D6" w14:textId="77777777" w:rsidR="002745C8" w:rsidRDefault="002745C8" w:rsidP="0091722F">
      <w:r>
        <w:separator/>
      </w:r>
    </w:p>
  </w:endnote>
  <w:endnote w:type="continuationSeparator" w:id="0">
    <w:p w14:paraId="68D95DF7" w14:textId="77777777" w:rsidR="002745C8" w:rsidRDefault="002745C8"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00000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C09AF" w14:textId="77777777" w:rsidR="00160667" w:rsidRDefault="00160667" w:rsidP="0091722F">
    <w:pPr>
      <w:pStyle w:val="Footer"/>
    </w:pPr>
    <w:r>
      <w:rPr>
        <w:noProof/>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160667" w:rsidRDefault="001606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EF8EA" w14:textId="77777777" w:rsidR="002745C8" w:rsidRDefault="002745C8" w:rsidP="0091722F">
      <w:r>
        <w:separator/>
      </w:r>
    </w:p>
  </w:footnote>
  <w:footnote w:type="continuationSeparator" w:id="0">
    <w:p w14:paraId="25E0211E" w14:textId="77777777" w:rsidR="002745C8" w:rsidRDefault="002745C8"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40124" w14:textId="77777777" w:rsidR="00160667" w:rsidRDefault="00160667" w:rsidP="0091722F">
    <w:pPr>
      <w:pStyle w:val="Header"/>
    </w:pPr>
    <w:r>
      <w:rPr>
        <w:noProof/>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160667" w:rsidRDefault="001606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D41428C"/>
    <w:multiLevelType w:val="hybridMultilevel"/>
    <w:tmpl w:val="DC60C914"/>
    <w:lvl w:ilvl="0" w:tplc="BA2262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83667"/>
    <w:multiLevelType w:val="hybridMultilevel"/>
    <w:tmpl w:val="74F0A7E2"/>
    <w:lvl w:ilvl="0" w:tplc="BA22629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5F115A"/>
    <w:multiLevelType w:val="hybridMultilevel"/>
    <w:tmpl w:val="7AB842E6"/>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6">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7"/>
  </w:num>
  <w:num w:numId="4">
    <w:abstractNumId w:val="10"/>
  </w:num>
  <w:num w:numId="5">
    <w:abstractNumId w:val="11"/>
  </w:num>
  <w:num w:numId="6">
    <w:abstractNumId w:val="1"/>
  </w:num>
  <w:num w:numId="7">
    <w:abstractNumId w:val="4"/>
  </w:num>
  <w:num w:numId="8">
    <w:abstractNumId w:val="12"/>
  </w:num>
  <w:num w:numId="9">
    <w:abstractNumId w:val="13"/>
  </w:num>
  <w:num w:numId="10">
    <w:abstractNumId w:val="17"/>
  </w:num>
  <w:num w:numId="11">
    <w:abstractNumId w:val="0"/>
  </w:num>
  <w:num w:numId="12">
    <w:abstractNumId w:val="6"/>
  </w:num>
  <w:num w:numId="13">
    <w:abstractNumId w:val="15"/>
  </w:num>
  <w:num w:numId="14">
    <w:abstractNumId w:val="3"/>
  </w:num>
  <w:num w:numId="15">
    <w:abstractNumId w:val="2"/>
  </w:num>
  <w:num w:numId="16">
    <w:abstractNumId w:val="5"/>
  </w:num>
  <w:num w:numId="17">
    <w:abstractNumId w:val="18"/>
  </w:num>
  <w:num w:numId="18">
    <w:abstractNumId w:val="9"/>
  </w:num>
  <w:num w:numId="1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pas Behera">
    <w15:presenceInfo w15:providerId="None" w15:userId="Tapas Beh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s-ES" w:vendorID="64" w:dllVersion="131078" w:nlCheck="1" w:checkStyle="0"/>
  <w:activeWritingStyle w:appName="MSWord" w:lang="es-UY" w:vendorID="64" w:dllVersion="131078" w:nlCheck="1" w:checkStyle="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146B1"/>
    <w:rsid w:val="00026E67"/>
    <w:rsid w:val="000363A7"/>
    <w:rsid w:val="00046C6B"/>
    <w:rsid w:val="000564D0"/>
    <w:rsid w:val="00070BB1"/>
    <w:rsid w:val="00070D7F"/>
    <w:rsid w:val="00071CBF"/>
    <w:rsid w:val="00085A56"/>
    <w:rsid w:val="0009267C"/>
    <w:rsid w:val="000A457B"/>
    <w:rsid w:val="000A5636"/>
    <w:rsid w:val="000C1553"/>
    <w:rsid w:val="000C2E00"/>
    <w:rsid w:val="000D4D1B"/>
    <w:rsid w:val="000E1896"/>
    <w:rsid w:val="000E3FBB"/>
    <w:rsid w:val="000E6542"/>
    <w:rsid w:val="000F2F37"/>
    <w:rsid w:val="000F5FCD"/>
    <w:rsid w:val="000F62AA"/>
    <w:rsid w:val="00103419"/>
    <w:rsid w:val="00120B0E"/>
    <w:rsid w:val="00123752"/>
    <w:rsid w:val="00134E12"/>
    <w:rsid w:val="00136035"/>
    <w:rsid w:val="00141D6A"/>
    <w:rsid w:val="00150900"/>
    <w:rsid w:val="001568A7"/>
    <w:rsid w:val="00160667"/>
    <w:rsid w:val="001618F7"/>
    <w:rsid w:val="0016385B"/>
    <w:rsid w:val="00167A2D"/>
    <w:rsid w:val="0018656A"/>
    <w:rsid w:val="001A3A72"/>
    <w:rsid w:val="001B4DB9"/>
    <w:rsid w:val="001C06A5"/>
    <w:rsid w:val="001C7C7E"/>
    <w:rsid w:val="001D268D"/>
    <w:rsid w:val="001E1203"/>
    <w:rsid w:val="001E1692"/>
    <w:rsid w:val="001E5520"/>
    <w:rsid w:val="001E68F7"/>
    <w:rsid w:val="001F4D79"/>
    <w:rsid w:val="00202F0E"/>
    <w:rsid w:val="002109A3"/>
    <w:rsid w:val="00215C05"/>
    <w:rsid w:val="00220014"/>
    <w:rsid w:val="00231EC8"/>
    <w:rsid w:val="00237FF4"/>
    <w:rsid w:val="00242CFF"/>
    <w:rsid w:val="002457B3"/>
    <w:rsid w:val="00251CE0"/>
    <w:rsid w:val="002537AB"/>
    <w:rsid w:val="00254020"/>
    <w:rsid w:val="00254196"/>
    <w:rsid w:val="0026007F"/>
    <w:rsid w:val="00273B6F"/>
    <w:rsid w:val="002745C8"/>
    <w:rsid w:val="00284942"/>
    <w:rsid w:val="002956B5"/>
    <w:rsid w:val="00295994"/>
    <w:rsid w:val="002A1261"/>
    <w:rsid w:val="002A4FED"/>
    <w:rsid w:val="002A5D48"/>
    <w:rsid w:val="002A634A"/>
    <w:rsid w:val="002B3200"/>
    <w:rsid w:val="002C4527"/>
    <w:rsid w:val="002D4358"/>
    <w:rsid w:val="002D47CA"/>
    <w:rsid w:val="002D6BB4"/>
    <w:rsid w:val="002F2FFA"/>
    <w:rsid w:val="002F5571"/>
    <w:rsid w:val="0030105D"/>
    <w:rsid w:val="003029EA"/>
    <w:rsid w:val="00304046"/>
    <w:rsid w:val="003210D6"/>
    <w:rsid w:val="00322DBA"/>
    <w:rsid w:val="00330FCE"/>
    <w:rsid w:val="00331A9F"/>
    <w:rsid w:val="00340C14"/>
    <w:rsid w:val="0034117E"/>
    <w:rsid w:val="003429E1"/>
    <w:rsid w:val="0034606E"/>
    <w:rsid w:val="0036300F"/>
    <w:rsid w:val="00363B76"/>
    <w:rsid w:val="00365292"/>
    <w:rsid w:val="00370D31"/>
    <w:rsid w:val="00371E02"/>
    <w:rsid w:val="00376DF6"/>
    <w:rsid w:val="0038096C"/>
    <w:rsid w:val="003810DF"/>
    <w:rsid w:val="00381F02"/>
    <w:rsid w:val="00386C2E"/>
    <w:rsid w:val="003A2F28"/>
    <w:rsid w:val="003A3948"/>
    <w:rsid w:val="003B60A3"/>
    <w:rsid w:val="003B6E19"/>
    <w:rsid w:val="003D0E64"/>
    <w:rsid w:val="003F07F1"/>
    <w:rsid w:val="003F0A1A"/>
    <w:rsid w:val="00405531"/>
    <w:rsid w:val="00407003"/>
    <w:rsid w:val="00407D1F"/>
    <w:rsid w:val="00413199"/>
    <w:rsid w:val="004159FE"/>
    <w:rsid w:val="004221A7"/>
    <w:rsid w:val="004226B3"/>
    <w:rsid w:val="00434C7D"/>
    <w:rsid w:val="004360C2"/>
    <w:rsid w:val="0044080D"/>
    <w:rsid w:val="00446274"/>
    <w:rsid w:val="0045107D"/>
    <w:rsid w:val="00474194"/>
    <w:rsid w:val="00481CDD"/>
    <w:rsid w:val="0049433D"/>
    <w:rsid w:val="00496F8D"/>
    <w:rsid w:val="0049785D"/>
    <w:rsid w:val="004A16D8"/>
    <w:rsid w:val="004A4F1B"/>
    <w:rsid w:val="004A7D67"/>
    <w:rsid w:val="004B1BE2"/>
    <w:rsid w:val="004B1C21"/>
    <w:rsid w:val="004B219A"/>
    <w:rsid w:val="004B675B"/>
    <w:rsid w:val="004D58E1"/>
    <w:rsid w:val="004E4F47"/>
    <w:rsid w:val="004F033D"/>
    <w:rsid w:val="004F6FDB"/>
    <w:rsid w:val="00503D1F"/>
    <w:rsid w:val="00522FC7"/>
    <w:rsid w:val="00523AE6"/>
    <w:rsid w:val="00540563"/>
    <w:rsid w:val="0055478E"/>
    <w:rsid w:val="00564B48"/>
    <w:rsid w:val="00564DA2"/>
    <w:rsid w:val="00565D7D"/>
    <w:rsid w:val="00565DB9"/>
    <w:rsid w:val="00573CD4"/>
    <w:rsid w:val="0057602B"/>
    <w:rsid w:val="00576115"/>
    <w:rsid w:val="005828F0"/>
    <w:rsid w:val="005A62F0"/>
    <w:rsid w:val="005C691A"/>
    <w:rsid w:val="005C6A47"/>
    <w:rsid w:val="005C6A58"/>
    <w:rsid w:val="005D4162"/>
    <w:rsid w:val="005E5C01"/>
    <w:rsid w:val="00600ADC"/>
    <w:rsid w:val="00603E2E"/>
    <w:rsid w:val="00606579"/>
    <w:rsid w:val="00607A78"/>
    <w:rsid w:val="00607BB1"/>
    <w:rsid w:val="006112C7"/>
    <w:rsid w:val="00611959"/>
    <w:rsid w:val="00615C62"/>
    <w:rsid w:val="006230EB"/>
    <w:rsid w:val="00627645"/>
    <w:rsid w:val="00633661"/>
    <w:rsid w:val="00644DE9"/>
    <w:rsid w:val="006474E0"/>
    <w:rsid w:val="00652EB2"/>
    <w:rsid w:val="006569F4"/>
    <w:rsid w:val="006571E7"/>
    <w:rsid w:val="00664DAC"/>
    <w:rsid w:val="00665B19"/>
    <w:rsid w:val="00670BF3"/>
    <w:rsid w:val="006758B0"/>
    <w:rsid w:val="00685137"/>
    <w:rsid w:val="0069486B"/>
    <w:rsid w:val="006A1B94"/>
    <w:rsid w:val="006A21AE"/>
    <w:rsid w:val="006F2BD0"/>
    <w:rsid w:val="006F4CC9"/>
    <w:rsid w:val="007018EC"/>
    <w:rsid w:val="007072BE"/>
    <w:rsid w:val="007107D2"/>
    <w:rsid w:val="00712B45"/>
    <w:rsid w:val="00712D4A"/>
    <w:rsid w:val="00740B3E"/>
    <w:rsid w:val="00742F0F"/>
    <w:rsid w:val="00743F9E"/>
    <w:rsid w:val="00752ECC"/>
    <w:rsid w:val="00763995"/>
    <w:rsid w:val="00764492"/>
    <w:rsid w:val="00770634"/>
    <w:rsid w:val="007810AC"/>
    <w:rsid w:val="00794A30"/>
    <w:rsid w:val="007A11EA"/>
    <w:rsid w:val="007A51C0"/>
    <w:rsid w:val="007B0E11"/>
    <w:rsid w:val="007C4D94"/>
    <w:rsid w:val="007D57F5"/>
    <w:rsid w:val="007D680A"/>
    <w:rsid w:val="007E545D"/>
    <w:rsid w:val="007F54C5"/>
    <w:rsid w:val="007F5B23"/>
    <w:rsid w:val="008137AF"/>
    <w:rsid w:val="00825A06"/>
    <w:rsid w:val="008319E7"/>
    <w:rsid w:val="00846463"/>
    <w:rsid w:val="0085594F"/>
    <w:rsid w:val="00855D45"/>
    <w:rsid w:val="0086038F"/>
    <w:rsid w:val="0086799E"/>
    <w:rsid w:val="00870CB8"/>
    <w:rsid w:val="00877D7D"/>
    <w:rsid w:val="00885934"/>
    <w:rsid w:val="008950A3"/>
    <w:rsid w:val="008957F6"/>
    <w:rsid w:val="008A0A21"/>
    <w:rsid w:val="008A2790"/>
    <w:rsid w:val="008A2E4D"/>
    <w:rsid w:val="008B023E"/>
    <w:rsid w:val="008B7C6E"/>
    <w:rsid w:val="008C25AC"/>
    <w:rsid w:val="008C709C"/>
    <w:rsid w:val="008D450D"/>
    <w:rsid w:val="008D648F"/>
    <w:rsid w:val="008D750A"/>
    <w:rsid w:val="008E3C8F"/>
    <w:rsid w:val="009003FD"/>
    <w:rsid w:val="0091231D"/>
    <w:rsid w:val="009124EA"/>
    <w:rsid w:val="00913E41"/>
    <w:rsid w:val="0091722F"/>
    <w:rsid w:val="00920680"/>
    <w:rsid w:val="009209AD"/>
    <w:rsid w:val="00920B23"/>
    <w:rsid w:val="00926B6C"/>
    <w:rsid w:val="009415F0"/>
    <w:rsid w:val="00952FAC"/>
    <w:rsid w:val="00953E43"/>
    <w:rsid w:val="00970404"/>
    <w:rsid w:val="009727EC"/>
    <w:rsid w:val="00974FAF"/>
    <w:rsid w:val="00981EF8"/>
    <w:rsid w:val="00982453"/>
    <w:rsid w:val="0098489C"/>
    <w:rsid w:val="00985B3D"/>
    <w:rsid w:val="00994A13"/>
    <w:rsid w:val="00994A81"/>
    <w:rsid w:val="009A27B0"/>
    <w:rsid w:val="009A4AE9"/>
    <w:rsid w:val="009B4F3E"/>
    <w:rsid w:val="009C1749"/>
    <w:rsid w:val="009C5408"/>
    <w:rsid w:val="009C683C"/>
    <w:rsid w:val="009E3BCB"/>
    <w:rsid w:val="009F345B"/>
    <w:rsid w:val="009F5B79"/>
    <w:rsid w:val="00A000AA"/>
    <w:rsid w:val="00A06C28"/>
    <w:rsid w:val="00A105CD"/>
    <w:rsid w:val="00A12103"/>
    <w:rsid w:val="00A15F7F"/>
    <w:rsid w:val="00A23722"/>
    <w:rsid w:val="00A24198"/>
    <w:rsid w:val="00A53EC4"/>
    <w:rsid w:val="00A56276"/>
    <w:rsid w:val="00A569D7"/>
    <w:rsid w:val="00A61978"/>
    <w:rsid w:val="00A67838"/>
    <w:rsid w:val="00A77D83"/>
    <w:rsid w:val="00A82092"/>
    <w:rsid w:val="00A84169"/>
    <w:rsid w:val="00A90AF0"/>
    <w:rsid w:val="00A925A5"/>
    <w:rsid w:val="00AA7FF1"/>
    <w:rsid w:val="00AC30D6"/>
    <w:rsid w:val="00AC65EF"/>
    <w:rsid w:val="00AD2401"/>
    <w:rsid w:val="00AD410F"/>
    <w:rsid w:val="00AD644E"/>
    <w:rsid w:val="00AD7FE7"/>
    <w:rsid w:val="00AE1991"/>
    <w:rsid w:val="00AE30C5"/>
    <w:rsid w:val="00AE32B7"/>
    <w:rsid w:val="00AE3957"/>
    <w:rsid w:val="00AE52A7"/>
    <w:rsid w:val="00AE7AE5"/>
    <w:rsid w:val="00AE7EAC"/>
    <w:rsid w:val="00AF031F"/>
    <w:rsid w:val="00AF5851"/>
    <w:rsid w:val="00B0225D"/>
    <w:rsid w:val="00B110E3"/>
    <w:rsid w:val="00B21374"/>
    <w:rsid w:val="00B215AC"/>
    <w:rsid w:val="00B25200"/>
    <w:rsid w:val="00B3299D"/>
    <w:rsid w:val="00B35279"/>
    <w:rsid w:val="00B37CE1"/>
    <w:rsid w:val="00B40D23"/>
    <w:rsid w:val="00B441E1"/>
    <w:rsid w:val="00B57F30"/>
    <w:rsid w:val="00B71AA5"/>
    <w:rsid w:val="00B73387"/>
    <w:rsid w:val="00B7686C"/>
    <w:rsid w:val="00B77F0C"/>
    <w:rsid w:val="00B803DD"/>
    <w:rsid w:val="00B8089E"/>
    <w:rsid w:val="00B91015"/>
    <w:rsid w:val="00BB0E11"/>
    <w:rsid w:val="00BB5DD2"/>
    <w:rsid w:val="00BC18B1"/>
    <w:rsid w:val="00BC1D47"/>
    <w:rsid w:val="00BC3F38"/>
    <w:rsid w:val="00BC488D"/>
    <w:rsid w:val="00BE44D9"/>
    <w:rsid w:val="00C002C5"/>
    <w:rsid w:val="00C10FE0"/>
    <w:rsid w:val="00C307D9"/>
    <w:rsid w:val="00C33841"/>
    <w:rsid w:val="00C4115D"/>
    <w:rsid w:val="00C42C1B"/>
    <w:rsid w:val="00C50CC2"/>
    <w:rsid w:val="00C53C46"/>
    <w:rsid w:val="00C57935"/>
    <w:rsid w:val="00C6060E"/>
    <w:rsid w:val="00C60939"/>
    <w:rsid w:val="00C66D69"/>
    <w:rsid w:val="00C67C97"/>
    <w:rsid w:val="00C72A4B"/>
    <w:rsid w:val="00C765AD"/>
    <w:rsid w:val="00C76D3E"/>
    <w:rsid w:val="00C838E7"/>
    <w:rsid w:val="00CA2CDA"/>
    <w:rsid w:val="00CA6908"/>
    <w:rsid w:val="00CB3BC0"/>
    <w:rsid w:val="00CC25E9"/>
    <w:rsid w:val="00CC56EF"/>
    <w:rsid w:val="00CD0A3A"/>
    <w:rsid w:val="00CE037E"/>
    <w:rsid w:val="00CE54C4"/>
    <w:rsid w:val="00CE59A7"/>
    <w:rsid w:val="00CE6F66"/>
    <w:rsid w:val="00CF143B"/>
    <w:rsid w:val="00CF50CD"/>
    <w:rsid w:val="00CF64B3"/>
    <w:rsid w:val="00D17C87"/>
    <w:rsid w:val="00D34B79"/>
    <w:rsid w:val="00D36CEA"/>
    <w:rsid w:val="00D477BC"/>
    <w:rsid w:val="00D50B75"/>
    <w:rsid w:val="00D52D8B"/>
    <w:rsid w:val="00D6756B"/>
    <w:rsid w:val="00D8284A"/>
    <w:rsid w:val="00D83536"/>
    <w:rsid w:val="00D9018A"/>
    <w:rsid w:val="00D91A67"/>
    <w:rsid w:val="00DC24E6"/>
    <w:rsid w:val="00DD0142"/>
    <w:rsid w:val="00DD3198"/>
    <w:rsid w:val="00DD595E"/>
    <w:rsid w:val="00DE43BA"/>
    <w:rsid w:val="00DF45F9"/>
    <w:rsid w:val="00DF4DC2"/>
    <w:rsid w:val="00DF7350"/>
    <w:rsid w:val="00E0351E"/>
    <w:rsid w:val="00E0531F"/>
    <w:rsid w:val="00E21E84"/>
    <w:rsid w:val="00E236A8"/>
    <w:rsid w:val="00E30BD4"/>
    <w:rsid w:val="00E31F68"/>
    <w:rsid w:val="00E322A7"/>
    <w:rsid w:val="00E344F3"/>
    <w:rsid w:val="00E35E33"/>
    <w:rsid w:val="00E404F8"/>
    <w:rsid w:val="00E466A8"/>
    <w:rsid w:val="00E54276"/>
    <w:rsid w:val="00E5477A"/>
    <w:rsid w:val="00E639B8"/>
    <w:rsid w:val="00E64850"/>
    <w:rsid w:val="00E6539A"/>
    <w:rsid w:val="00E74859"/>
    <w:rsid w:val="00E74CC7"/>
    <w:rsid w:val="00E86284"/>
    <w:rsid w:val="00EB26E2"/>
    <w:rsid w:val="00EB6B90"/>
    <w:rsid w:val="00EB71CD"/>
    <w:rsid w:val="00EC3F35"/>
    <w:rsid w:val="00EC4F5C"/>
    <w:rsid w:val="00EC77E1"/>
    <w:rsid w:val="00EE23A3"/>
    <w:rsid w:val="00F063EC"/>
    <w:rsid w:val="00F21C31"/>
    <w:rsid w:val="00F24082"/>
    <w:rsid w:val="00F268DA"/>
    <w:rsid w:val="00F34BB1"/>
    <w:rsid w:val="00F42CA3"/>
    <w:rsid w:val="00F432A9"/>
    <w:rsid w:val="00F45ABE"/>
    <w:rsid w:val="00F60381"/>
    <w:rsid w:val="00F612C5"/>
    <w:rsid w:val="00F632AA"/>
    <w:rsid w:val="00F74574"/>
    <w:rsid w:val="00F76FF1"/>
    <w:rsid w:val="00F84EBB"/>
    <w:rsid w:val="00F861CA"/>
    <w:rsid w:val="00F87618"/>
    <w:rsid w:val="00F971C6"/>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B49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3429E1"/>
    <w:pPr>
      <w:tabs>
        <w:tab w:val="left" w:pos="440"/>
        <w:tab w:val="right" w:leader="dot" w:pos="9350"/>
      </w:tabs>
      <w:spacing w:after="100"/>
    </w:pPr>
  </w:style>
  <w:style w:type="character" w:customStyle="1" w:styleId="Heading4Char">
    <w:name w:val="Heading 4 Char"/>
    <w:basedOn w:val="DefaultParagraphFont"/>
    <w:link w:val="Heading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402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54020"/>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4020"/>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254020"/>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254020"/>
    <w:rPr>
      <w:rFonts w:ascii="Courier" w:eastAsiaTheme="minorEastAsia" w:hAnsi="Courier"/>
      <w:sz w:val="21"/>
      <w:szCs w:val="21"/>
    </w:rPr>
  </w:style>
  <w:style w:type="paragraph" w:styleId="Subtitle">
    <w:name w:val="Subtitle"/>
    <w:basedOn w:val="Normal"/>
    <w:next w:val="Normal"/>
    <w:link w:val="SubtitleCh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402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4020"/>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254020"/>
    <w:rPr>
      <w:sz w:val="16"/>
      <w:szCs w:val="16"/>
    </w:rPr>
  </w:style>
  <w:style w:type="paragraph" w:styleId="CommentText">
    <w:name w:val="annotation text"/>
    <w:basedOn w:val="Normal"/>
    <w:link w:val="CommentTextChar"/>
    <w:uiPriority w:val="99"/>
    <w:semiHidden/>
    <w:unhideWhenUsed/>
    <w:rsid w:val="0025402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25402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54020"/>
    <w:rPr>
      <w:b/>
      <w:bCs/>
    </w:rPr>
  </w:style>
  <w:style w:type="character" w:customStyle="1" w:styleId="CommentSubjectChar">
    <w:name w:val="Comment Subject Char"/>
    <w:basedOn w:val="CommentTextChar"/>
    <w:link w:val="CommentSubject"/>
    <w:uiPriority w:val="99"/>
    <w:semiHidden/>
    <w:rsid w:val="00254020"/>
    <w:rPr>
      <w:rFonts w:eastAsiaTheme="minorEastAsia"/>
      <w:b/>
      <w:bCs/>
      <w:sz w:val="20"/>
      <w:szCs w:val="20"/>
    </w:rPr>
  </w:style>
  <w:style w:type="paragraph" w:styleId="Revision">
    <w:name w:val="Revision"/>
    <w:hidden/>
    <w:uiPriority w:val="99"/>
    <w:semiHidden/>
    <w:rsid w:val="003429E1"/>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974">
      <w:bodyDiv w:val="1"/>
      <w:marLeft w:val="0"/>
      <w:marRight w:val="0"/>
      <w:marTop w:val="0"/>
      <w:marBottom w:val="0"/>
      <w:divBdr>
        <w:top w:val="none" w:sz="0" w:space="0" w:color="auto"/>
        <w:left w:val="none" w:sz="0" w:space="0" w:color="auto"/>
        <w:bottom w:val="none" w:sz="0" w:space="0" w:color="auto"/>
        <w:right w:val="none" w:sz="0" w:space="0" w:color="auto"/>
      </w:divBdr>
    </w:div>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795224120">
      <w:bodyDiv w:val="1"/>
      <w:marLeft w:val="0"/>
      <w:marRight w:val="0"/>
      <w:marTop w:val="0"/>
      <w:marBottom w:val="0"/>
      <w:divBdr>
        <w:top w:val="none" w:sz="0" w:space="0" w:color="auto"/>
        <w:left w:val="none" w:sz="0" w:space="0" w:color="auto"/>
        <w:bottom w:val="none" w:sz="0" w:space="0" w:color="auto"/>
        <w:right w:val="none" w:sz="0" w:space="0" w:color="auto"/>
      </w:divBdr>
    </w:div>
    <w:div w:id="82512459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4723013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469780037">
      <w:bodyDiv w:val="1"/>
      <w:marLeft w:val="0"/>
      <w:marRight w:val="0"/>
      <w:marTop w:val="0"/>
      <w:marBottom w:val="0"/>
      <w:divBdr>
        <w:top w:val="none" w:sz="0" w:space="0" w:color="auto"/>
        <w:left w:val="none" w:sz="0" w:space="0" w:color="auto"/>
        <w:bottom w:val="none" w:sz="0" w:space="0" w:color="auto"/>
        <w:right w:val="none" w:sz="0" w:space="0" w:color="auto"/>
      </w:divBdr>
    </w:div>
    <w:div w:id="1549414519">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830948064">
      <w:bodyDiv w:val="1"/>
      <w:marLeft w:val="0"/>
      <w:marRight w:val="0"/>
      <w:marTop w:val="0"/>
      <w:marBottom w:val="0"/>
      <w:divBdr>
        <w:top w:val="none" w:sz="0" w:space="0" w:color="auto"/>
        <w:left w:val="none" w:sz="0" w:space="0" w:color="auto"/>
        <w:bottom w:val="none" w:sz="0" w:space="0" w:color="auto"/>
        <w:right w:val="none" w:sz="0" w:space="0" w:color="auto"/>
      </w:divBdr>
    </w:div>
    <w:div w:id="1836606208">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4C9E0-B4B3-C546-9C12-A7ACEA548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18</Pages>
  <Words>3709</Words>
  <Characters>21145</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33</cp:revision>
  <cp:lastPrinted>2016-04-07T20:58:00Z</cp:lastPrinted>
  <dcterms:created xsi:type="dcterms:W3CDTF">2016-02-18T21:28:00Z</dcterms:created>
  <dcterms:modified xsi:type="dcterms:W3CDTF">2016-05-16T21:40:00Z</dcterms:modified>
</cp:coreProperties>
</file>